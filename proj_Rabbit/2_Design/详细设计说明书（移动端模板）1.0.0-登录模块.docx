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36515F" w14:textId="77777777" w:rsidR="00504DA5" w:rsidRDefault="002F2304">
      <w:pPr>
        <w:pStyle w:val="ae"/>
      </w:pPr>
      <w:r>
        <w:rPr>
          <w:rFonts w:hint="eastAsia"/>
        </w:rPr>
        <w:t>详细设计说明书</w:t>
      </w:r>
      <w:r>
        <w:rPr>
          <w:rFonts w:hint="eastAsia"/>
        </w:rPr>
        <w:t>(</w:t>
      </w:r>
      <w:r>
        <w:rPr>
          <w:rFonts w:hint="eastAsia"/>
        </w:rPr>
        <w:t>模板</w:t>
      </w:r>
      <w:r>
        <w:rPr>
          <w:rFonts w:hint="eastAsia"/>
        </w:rPr>
        <w:t>)</w:t>
      </w:r>
    </w:p>
    <w:p w14:paraId="1ADC5905" w14:textId="77777777" w:rsidR="00504DA5" w:rsidRDefault="00504DA5">
      <w:pPr>
        <w:pStyle w:val="af3"/>
      </w:pPr>
    </w:p>
    <w:p w14:paraId="124FCE70" w14:textId="77777777" w:rsidR="00504DA5" w:rsidRDefault="00504DA5">
      <w:pPr>
        <w:pStyle w:val="af0"/>
      </w:pPr>
    </w:p>
    <w:p w14:paraId="1AAF6C51" w14:textId="77777777" w:rsidR="00504DA5" w:rsidRDefault="002F2304">
      <w:pPr>
        <w:pStyle w:val="af0"/>
      </w:pPr>
      <w:r>
        <w:rPr>
          <w:rFonts w:hint="eastAsia"/>
        </w:rPr>
        <w:t>公司名称</w:t>
      </w:r>
    </w:p>
    <w:p w14:paraId="56DB19CB" w14:textId="77777777" w:rsidR="00504DA5" w:rsidRDefault="002F2304">
      <w:pPr>
        <w:pStyle w:val="af0"/>
      </w:pPr>
      <w:r>
        <w:rPr>
          <w:rFonts w:hint="eastAsia"/>
        </w:rPr>
        <w:t>软件开发项目组</w:t>
      </w:r>
    </w:p>
    <w:p w14:paraId="2E796DB1" w14:textId="77777777" w:rsidR="00504DA5" w:rsidRDefault="002F2304">
      <w:pPr>
        <w:pStyle w:val="af0"/>
      </w:pPr>
      <w:r>
        <w:rPr>
          <w:rFonts w:hint="eastAsia"/>
        </w:rPr>
        <w:t>2014</w:t>
      </w:r>
      <w:r>
        <w:rPr>
          <w:rFonts w:hint="eastAsia"/>
        </w:rPr>
        <w:t>年</w:t>
      </w:r>
      <w:r>
        <w:rPr>
          <w:rFonts w:hint="eastAsia"/>
        </w:rPr>
        <w:t>05</w:t>
      </w:r>
      <w:r>
        <w:rPr>
          <w:rFonts w:hint="eastAsia"/>
        </w:rPr>
        <w:t>月</w:t>
      </w:r>
    </w:p>
    <w:p w14:paraId="0371FD31" w14:textId="77777777" w:rsidR="00504DA5" w:rsidRDefault="00504DA5">
      <w:pPr>
        <w:pStyle w:val="af0"/>
        <w:sectPr w:rsidR="00504DA5">
          <w:pgSz w:w="11906" w:h="16838"/>
          <w:pgMar w:top="1440" w:right="1797" w:bottom="1440" w:left="1797" w:header="851" w:footer="851" w:gutter="0"/>
          <w:cols w:space="720"/>
          <w:docGrid w:linePitch="326"/>
        </w:sectPr>
      </w:pPr>
    </w:p>
    <w:p w14:paraId="470AE4C4" w14:textId="77777777" w:rsidR="00504DA5" w:rsidRDefault="002F2304">
      <w:pPr>
        <w:pStyle w:val="aa"/>
        <w:spacing w:before="240" w:after="240"/>
      </w:pPr>
      <w:bookmarkStart w:id="0" w:name="_Toc269925676"/>
      <w:r>
        <w:rPr>
          <w:rFonts w:hint="eastAsia"/>
        </w:rPr>
        <w:lastRenderedPageBreak/>
        <w:t>修改历史记录</w:t>
      </w:r>
      <w:bookmarkEnd w:id="0"/>
    </w:p>
    <w:tbl>
      <w:tblPr>
        <w:tblW w:w="8178" w:type="dxa"/>
        <w:jc w:val="center"/>
        <w:tblLayout w:type="fixed"/>
        <w:tblCellMar>
          <w:top w:w="11" w:type="dxa"/>
          <w:left w:w="11" w:type="dxa"/>
          <w:bottom w:w="11" w:type="dxa"/>
          <w:right w:w="11" w:type="dxa"/>
        </w:tblCellMar>
        <w:tblLook w:val="04A0" w:firstRow="1" w:lastRow="0" w:firstColumn="1" w:lastColumn="0" w:noHBand="0" w:noVBand="1"/>
      </w:tblPr>
      <w:tblGrid>
        <w:gridCol w:w="928"/>
        <w:gridCol w:w="1130"/>
        <w:gridCol w:w="1235"/>
        <w:gridCol w:w="4885"/>
      </w:tblGrid>
      <w:tr w:rsidR="00504DA5" w14:paraId="3276251A"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7F7143D" w14:textId="77777777" w:rsidR="00504DA5" w:rsidRDefault="002F2304">
            <w:pPr>
              <w:pStyle w:val="af1"/>
            </w:pPr>
            <w:r>
              <w:rPr>
                <w:rFonts w:hint="eastAsia"/>
              </w:rPr>
              <w:t>版本</w:t>
            </w:r>
          </w:p>
        </w:tc>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CD02441" w14:textId="77777777" w:rsidR="00504DA5" w:rsidRDefault="002F2304">
            <w:pPr>
              <w:pStyle w:val="af1"/>
            </w:pPr>
            <w:r>
              <w:rPr>
                <w:rFonts w:hint="eastAsia"/>
              </w:rPr>
              <w:t>提交人</w:t>
            </w:r>
          </w:p>
        </w:tc>
        <w:tc>
          <w:tcPr>
            <w:tcW w:w="123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80B9F04" w14:textId="77777777" w:rsidR="00504DA5" w:rsidRDefault="002F2304">
            <w:pPr>
              <w:pStyle w:val="af1"/>
            </w:pPr>
            <w:r>
              <w:rPr>
                <w:rFonts w:hint="eastAsia"/>
              </w:rPr>
              <w:t>日期</w:t>
            </w:r>
          </w:p>
        </w:tc>
        <w:tc>
          <w:tcPr>
            <w:tcW w:w="48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0E02849" w14:textId="77777777" w:rsidR="00504DA5" w:rsidRDefault="002F2304">
            <w:pPr>
              <w:pStyle w:val="af1"/>
            </w:pPr>
            <w:r>
              <w:rPr>
                <w:rFonts w:hint="eastAsia"/>
              </w:rPr>
              <w:t>备注（说明修改原因、内容、审核结论等）</w:t>
            </w:r>
          </w:p>
        </w:tc>
      </w:tr>
      <w:tr w:rsidR="00504DA5" w14:paraId="5E4F9EA5"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797A3334" w14:textId="77777777" w:rsidR="00504DA5" w:rsidRDefault="002F2304">
            <w:pPr>
              <w:pStyle w:val="af1"/>
            </w:pPr>
            <w:r>
              <w:rPr>
                <w:rFonts w:hint="eastAsia"/>
              </w:rPr>
              <w:t>V1.0.0</w:t>
            </w:r>
          </w:p>
        </w:tc>
        <w:tc>
          <w:tcPr>
            <w:tcW w:w="1130" w:type="dxa"/>
            <w:tcBorders>
              <w:top w:val="single" w:sz="6" w:space="0" w:color="000000"/>
              <w:left w:val="single" w:sz="6" w:space="0" w:color="000000"/>
              <w:bottom w:val="single" w:sz="6" w:space="0" w:color="000000"/>
              <w:right w:val="single" w:sz="6" w:space="0" w:color="000000"/>
            </w:tcBorders>
            <w:vAlign w:val="center"/>
          </w:tcPr>
          <w:p w14:paraId="600B58A6" w14:textId="77777777" w:rsidR="00504DA5" w:rsidRDefault="002F2304">
            <w:pPr>
              <w:pStyle w:val="af1"/>
            </w:pPr>
            <w:r>
              <w:fldChar w:fldCharType="begin"/>
            </w:r>
            <w:r>
              <w:rPr>
                <w:rFonts w:hint="eastAsia"/>
              </w:rPr>
              <w:instrText xml:space="preserve">MACROBUTTON  AcceptAllChangesShown </w:instrText>
            </w:r>
            <w:r>
              <w:rPr>
                <w:rFonts w:hint="eastAsia"/>
              </w:rPr>
              <w:instrText>编制者</w:instrText>
            </w:r>
            <w:r>
              <w:fldChar w:fldCharType="end"/>
            </w:r>
          </w:p>
        </w:tc>
        <w:tc>
          <w:tcPr>
            <w:tcW w:w="1235" w:type="dxa"/>
            <w:tcBorders>
              <w:top w:val="single" w:sz="6" w:space="0" w:color="000000"/>
              <w:left w:val="single" w:sz="6" w:space="0" w:color="000000"/>
              <w:bottom w:val="single" w:sz="6" w:space="0" w:color="000000"/>
              <w:right w:val="single" w:sz="6" w:space="0" w:color="000000"/>
            </w:tcBorders>
            <w:vAlign w:val="center"/>
          </w:tcPr>
          <w:p w14:paraId="2E54B930" w14:textId="77777777" w:rsidR="00504DA5" w:rsidRDefault="002F2304">
            <w:pPr>
              <w:pStyle w:val="af1"/>
            </w:pPr>
            <w:r>
              <w:rPr>
                <w:rFonts w:hint="eastAsia"/>
              </w:rPr>
              <w:t>2014.05.21</w:t>
            </w:r>
          </w:p>
        </w:tc>
        <w:tc>
          <w:tcPr>
            <w:tcW w:w="4885" w:type="dxa"/>
            <w:tcBorders>
              <w:top w:val="single" w:sz="6" w:space="0" w:color="000000"/>
              <w:left w:val="single" w:sz="6" w:space="0" w:color="000000"/>
              <w:bottom w:val="single" w:sz="6" w:space="0" w:color="000000"/>
              <w:right w:val="single" w:sz="6" w:space="0" w:color="000000"/>
            </w:tcBorders>
            <w:vAlign w:val="center"/>
          </w:tcPr>
          <w:p w14:paraId="03513AF6" w14:textId="77777777" w:rsidR="00504DA5" w:rsidRDefault="002F2304">
            <w:pPr>
              <w:pStyle w:val="af1"/>
            </w:pPr>
            <w:r>
              <w:fldChar w:fldCharType="begin"/>
            </w:r>
            <w:r>
              <w:rPr>
                <w:rFonts w:hint="eastAsia"/>
              </w:rPr>
              <w:instrText xml:space="preserve">MACROBUTTON  AcceptAllChangesShown </w:instrText>
            </w:r>
            <w:r>
              <w:rPr>
                <w:rFonts w:hint="eastAsia"/>
              </w:rPr>
              <w:instrText>说明该版本主要修订内容</w:instrText>
            </w:r>
            <w:r>
              <w:fldChar w:fldCharType="end"/>
            </w:r>
          </w:p>
        </w:tc>
      </w:tr>
      <w:tr w:rsidR="00504DA5" w14:paraId="4DA1E276"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2F861163"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555CD98" w14:textId="77777777" w:rsidR="00504DA5" w:rsidRDefault="002F2304">
            <w:pPr>
              <w:pStyle w:val="af1"/>
            </w:pPr>
            <w:r>
              <w:fldChar w:fldCharType="begin"/>
            </w:r>
            <w:r>
              <w:rPr>
                <w:rFonts w:hint="eastAsia"/>
              </w:rPr>
              <w:instrText xml:space="preserve">MACROBUTTON  AcceptAllChangesShown </w:instrText>
            </w:r>
            <w:r>
              <w:rPr>
                <w:rFonts w:hint="eastAsia"/>
              </w:rPr>
              <w:instrText>审核者</w:instrText>
            </w:r>
            <w:r>
              <w:fldChar w:fldCharType="end"/>
            </w:r>
          </w:p>
        </w:tc>
        <w:tc>
          <w:tcPr>
            <w:tcW w:w="1235" w:type="dxa"/>
            <w:tcBorders>
              <w:top w:val="single" w:sz="6" w:space="0" w:color="000000"/>
              <w:left w:val="single" w:sz="6" w:space="0" w:color="000000"/>
              <w:bottom w:val="single" w:sz="6" w:space="0" w:color="000000"/>
              <w:right w:val="single" w:sz="6" w:space="0" w:color="000000"/>
            </w:tcBorders>
            <w:vAlign w:val="center"/>
          </w:tcPr>
          <w:p w14:paraId="07BD16C4"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7C1F08CF" w14:textId="77777777" w:rsidR="00504DA5" w:rsidRDefault="002F2304">
            <w:pPr>
              <w:pStyle w:val="af1"/>
            </w:pPr>
            <w:r>
              <w:fldChar w:fldCharType="begin"/>
            </w:r>
            <w:r>
              <w:rPr>
                <w:rFonts w:hint="eastAsia"/>
              </w:rPr>
              <w:instrText xml:space="preserve">MACROBUTTON  AcceptAllChangesShown </w:instrText>
            </w:r>
            <w:r>
              <w:rPr>
                <w:rFonts w:hint="eastAsia"/>
              </w:rPr>
              <w:instrText>说明审核情况。（审核通过／未通过，建议修改）</w:instrText>
            </w:r>
            <w:r>
              <w:fldChar w:fldCharType="end"/>
            </w:r>
          </w:p>
        </w:tc>
      </w:tr>
      <w:tr w:rsidR="00504DA5" w14:paraId="65ED1063"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679AD0C"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4F07995" w14:textId="77777777" w:rsidR="00504DA5" w:rsidRDefault="002F2304">
            <w:pPr>
              <w:pStyle w:val="af1"/>
            </w:pPr>
            <w:r>
              <w:fldChar w:fldCharType="begin"/>
            </w:r>
            <w:r>
              <w:rPr>
                <w:rFonts w:hint="eastAsia"/>
              </w:rPr>
              <w:instrText xml:space="preserve">MACROBUTTON  AcceptAllChangesShown </w:instrText>
            </w:r>
            <w:r>
              <w:rPr>
                <w:rFonts w:hint="eastAsia"/>
              </w:rPr>
              <w:instrText>批准者</w:instrText>
            </w:r>
            <w:r>
              <w:fldChar w:fldCharType="end"/>
            </w:r>
          </w:p>
        </w:tc>
        <w:tc>
          <w:tcPr>
            <w:tcW w:w="1235" w:type="dxa"/>
            <w:tcBorders>
              <w:top w:val="single" w:sz="6" w:space="0" w:color="000000"/>
              <w:left w:val="single" w:sz="6" w:space="0" w:color="000000"/>
              <w:bottom w:val="single" w:sz="6" w:space="0" w:color="000000"/>
              <w:right w:val="single" w:sz="6" w:space="0" w:color="000000"/>
            </w:tcBorders>
            <w:vAlign w:val="center"/>
          </w:tcPr>
          <w:p w14:paraId="687502E5"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6BFD0D1D" w14:textId="77777777" w:rsidR="00504DA5" w:rsidRDefault="002F2304">
            <w:pPr>
              <w:pStyle w:val="af1"/>
            </w:pPr>
            <w:r>
              <w:fldChar w:fldCharType="begin"/>
            </w:r>
            <w:r>
              <w:rPr>
                <w:rFonts w:hint="eastAsia"/>
              </w:rPr>
              <w:instrText xml:space="preserve">MACROBUTTON  AcceptAllChangesShown </w:instrText>
            </w:r>
            <w:r>
              <w:rPr>
                <w:rFonts w:hint="eastAsia"/>
              </w:rPr>
              <w:instrText>说明批准信息。（批准</w:instrText>
            </w:r>
            <w:r>
              <w:rPr>
                <w:rFonts w:hint="eastAsia"/>
              </w:rPr>
              <w:instrText>/</w:instrText>
            </w:r>
            <w:r>
              <w:rPr>
                <w:rFonts w:hint="eastAsia"/>
              </w:rPr>
              <w:instrText>未批准，建议修改）</w:instrText>
            </w:r>
            <w:r>
              <w:fldChar w:fldCharType="end"/>
            </w:r>
          </w:p>
        </w:tc>
      </w:tr>
      <w:tr w:rsidR="00504DA5" w14:paraId="4DC25008"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29A93BC"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0F22711C"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375A0289"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13200090" w14:textId="77777777" w:rsidR="00504DA5" w:rsidRDefault="00504DA5">
            <w:pPr>
              <w:pStyle w:val="af1"/>
            </w:pPr>
          </w:p>
        </w:tc>
      </w:tr>
      <w:tr w:rsidR="00504DA5" w14:paraId="382D82B9"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328513D4"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36568C73"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3156E8DA"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6E2FBB33" w14:textId="77777777" w:rsidR="00504DA5" w:rsidRDefault="00504DA5">
            <w:pPr>
              <w:pStyle w:val="af1"/>
            </w:pPr>
          </w:p>
        </w:tc>
      </w:tr>
      <w:tr w:rsidR="00504DA5" w14:paraId="0977B95E"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44FCBBF6"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2EC3B48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24F1183A"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503B2E9A" w14:textId="77777777" w:rsidR="00504DA5" w:rsidRDefault="00504DA5">
            <w:pPr>
              <w:pStyle w:val="af1"/>
            </w:pPr>
          </w:p>
        </w:tc>
      </w:tr>
      <w:tr w:rsidR="00504DA5" w14:paraId="4C0F7724"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10F0272"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7DDAB33"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1DFDB0ED"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28792F11" w14:textId="77777777" w:rsidR="00504DA5" w:rsidRDefault="00504DA5">
            <w:pPr>
              <w:pStyle w:val="af1"/>
            </w:pPr>
          </w:p>
        </w:tc>
      </w:tr>
      <w:tr w:rsidR="00504DA5" w14:paraId="5749650C"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085A835D"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36E2DC0"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04DDE39D"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4F71AEBD" w14:textId="77777777" w:rsidR="00504DA5" w:rsidRDefault="00504DA5">
            <w:pPr>
              <w:pStyle w:val="af1"/>
            </w:pPr>
          </w:p>
        </w:tc>
      </w:tr>
      <w:tr w:rsidR="00504DA5" w14:paraId="21370867"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35B655C7"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2F0573A8"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7F32CEFE"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5B3BD3BE" w14:textId="77777777" w:rsidR="00504DA5" w:rsidRDefault="00504DA5">
            <w:pPr>
              <w:pStyle w:val="af1"/>
            </w:pPr>
          </w:p>
        </w:tc>
      </w:tr>
      <w:tr w:rsidR="00504DA5" w14:paraId="4B744674"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74A0BDE"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EB6232E"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3C708C41"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44C16CB5" w14:textId="77777777" w:rsidR="00504DA5" w:rsidRDefault="00504DA5">
            <w:pPr>
              <w:pStyle w:val="af1"/>
            </w:pPr>
          </w:p>
        </w:tc>
      </w:tr>
      <w:tr w:rsidR="00504DA5" w14:paraId="367E00AC"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46BF9CCB"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3FEEEA9E"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4BAB8531"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0E2181D2" w14:textId="77777777" w:rsidR="00504DA5" w:rsidRDefault="00504DA5">
            <w:pPr>
              <w:pStyle w:val="af1"/>
            </w:pPr>
          </w:p>
        </w:tc>
      </w:tr>
      <w:tr w:rsidR="00504DA5" w14:paraId="0C8DC891"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1AECA6D8"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03C97694"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62D6B187"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616576DC" w14:textId="77777777" w:rsidR="00504DA5" w:rsidRDefault="00504DA5">
            <w:pPr>
              <w:pStyle w:val="af1"/>
            </w:pPr>
          </w:p>
        </w:tc>
      </w:tr>
      <w:tr w:rsidR="00504DA5" w14:paraId="1F5D6291"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365412B5"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525E6DCA"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0BA6B587"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158EB90A" w14:textId="77777777" w:rsidR="00504DA5" w:rsidRDefault="00504DA5">
            <w:pPr>
              <w:pStyle w:val="af1"/>
            </w:pPr>
          </w:p>
        </w:tc>
      </w:tr>
      <w:tr w:rsidR="00504DA5" w14:paraId="70C28FD9"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C9B156A"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4915AF3"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175AF525"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177B5041" w14:textId="77777777" w:rsidR="00504DA5" w:rsidRDefault="00504DA5">
            <w:pPr>
              <w:pStyle w:val="af1"/>
            </w:pPr>
          </w:p>
        </w:tc>
      </w:tr>
      <w:tr w:rsidR="00504DA5" w14:paraId="552091F6"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7315678C"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7325F79"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028550F2"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4F7EF8EE" w14:textId="77777777" w:rsidR="00504DA5" w:rsidRDefault="00504DA5">
            <w:pPr>
              <w:pStyle w:val="af1"/>
            </w:pPr>
          </w:p>
        </w:tc>
      </w:tr>
      <w:tr w:rsidR="00504DA5" w14:paraId="5470495A"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D8C707E"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6FC481B7"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60B1318E"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08C6F9F8" w14:textId="77777777" w:rsidR="00504DA5" w:rsidRDefault="00504DA5">
            <w:pPr>
              <w:pStyle w:val="af1"/>
            </w:pPr>
          </w:p>
        </w:tc>
      </w:tr>
      <w:tr w:rsidR="00504DA5" w14:paraId="4AA24C75"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72BAEC9D"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08144AF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0D8C5FAA"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5D3EBB3F" w14:textId="77777777" w:rsidR="00504DA5" w:rsidRDefault="00504DA5">
            <w:pPr>
              <w:pStyle w:val="af1"/>
            </w:pPr>
          </w:p>
        </w:tc>
      </w:tr>
      <w:tr w:rsidR="00504DA5" w14:paraId="423954CF"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4F5C05E9"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85B9A9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0D45FEEE"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515197CC" w14:textId="77777777" w:rsidR="00504DA5" w:rsidRDefault="00504DA5">
            <w:pPr>
              <w:pStyle w:val="af1"/>
            </w:pPr>
          </w:p>
        </w:tc>
      </w:tr>
      <w:tr w:rsidR="00504DA5" w14:paraId="7A905187"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2C777207"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7D5E2E70"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21286BDC"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26BEA36D" w14:textId="77777777" w:rsidR="00504DA5" w:rsidRDefault="00504DA5">
            <w:pPr>
              <w:pStyle w:val="af1"/>
            </w:pPr>
          </w:p>
        </w:tc>
      </w:tr>
      <w:tr w:rsidR="00504DA5" w14:paraId="0C3E7000"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0D94AC72"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BA8436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212E3317"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046AB215" w14:textId="77777777" w:rsidR="00504DA5" w:rsidRDefault="00504DA5">
            <w:pPr>
              <w:pStyle w:val="af1"/>
            </w:pPr>
          </w:p>
        </w:tc>
      </w:tr>
      <w:tr w:rsidR="00504DA5" w14:paraId="750083DB"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525B7575"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19B5F1F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740FFF6B"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24C6ADA6" w14:textId="77777777" w:rsidR="00504DA5" w:rsidRDefault="00504DA5">
            <w:pPr>
              <w:pStyle w:val="af1"/>
            </w:pPr>
          </w:p>
        </w:tc>
      </w:tr>
      <w:tr w:rsidR="00504DA5" w14:paraId="5834A9D3"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2FCF5E7F"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1690461"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74D9D9B2"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64818769" w14:textId="77777777" w:rsidR="00504DA5" w:rsidRDefault="00504DA5">
            <w:pPr>
              <w:pStyle w:val="af1"/>
            </w:pPr>
          </w:p>
        </w:tc>
      </w:tr>
      <w:tr w:rsidR="00504DA5" w14:paraId="60FF4F27"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7763E5F5"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E79CDD5"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31DA3886"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1BB745D9" w14:textId="77777777" w:rsidR="00504DA5" w:rsidRDefault="00504DA5">
            <w:pPr>
              <w:pStyle w:val="af1"/>
            </w:pPr>
          </w:p>
        </w:tc>
      </w:tr>
      <w:tr w:rsidR="00504DA5" w14:paraId="156339D9"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3D8C6349"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DC9B25F"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4DCCD1F5"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459F8FFA" w14:textId="77777777" w:rsidR="00504DA5" w:rsidRDefault="00504DA5">
            <w:pPr>
              <w:pStyle w:val="af1"/>
            </w:pPr>
          </w:p>
        </w:tc>
      </w:tr>
      <w:tr w:rsidR="00504DA5" w14:paraId="697B77B7" w14:textId="77777777">
        <w:trPr>
          <w:cantSplit/>
          <w:trHeight w:val="20"/>
          <w:jc w:val="center"/>
        </w:trPr>
        <w:tc>
          <w:tcPr>
            <w:tcW w:w="928" w:type="dxa"/>
            <w:tcBorders>
              <w:top w:val="single" w:sz="6" w:space="0" w:color="000000"/>
              <w:left w:val="single" w:sz="6" w:space="0" w:color="000000"/>
              <w:bottom w:val="single" w:sz="6" w:space="0" w:color="000000"/>
              <w:right w:val="single" w:sz="6" w:space="0" w:color="000000"/>
            </w:tcBorders>
            <w:vAlign w:val="center"/>
          </w:tcPr>
          <w:p w14:paraId="1AAEED03" w14:textId="77777777" w:rsidR="00504DA5" w:rsidRDefault="00504DA5">
            <w:pPr>
              <w:pStyle w:val="af1"/>
            </w:pPr>
          </w:p>
        </w:tc>
        <w:tc>
          <w:tcPr>
            <w:tcW w:w="1130" w:type="dxa"/>
            <w:tcBorders>
              <w:top w:val="single" w:sz="6" w:space="0" w:color="000000"/>
              <w:left w:val="single" w:sz="6" w:space="0" w:color="000000"/>
              <w:bottom w:val="single" w:sz="6" w:space="0" w:color="000000"/>
              <w:right w:val="single" w:sz="6" w:space="0" w:color="000000"/>
            </w:tcBorders>
            <w:vAlign w:val="center"/>
          </w:tcPr>
          <w:p w14:paraId="43C741E3" w14:textId="77777777" w:rsidR="00504DA5" w:rsidRDefault="00504DA5">
            <w:pPr>
              <w:pStyle w:val="af1"/>
            </w:pPr>
          </w:p>
        </w:tc>
        <w:tc>
          <w:tcPr>
            <w:tcW w:w="1235" w:type="dxa"/>
            <w:tcBorders>
              <w:top w:val="single" w:sz="6" w:space="0" w:color="000000"/>
              <w:left w:val="single" w:sz="6" w:space="0" w:color="000000"/>
              <w:bottom w:val="single" w:sz="6" w:space="0" w:color="000000"/>
              <w:right w:val="single" w:sz="6" w:space="0" w:color="000000"/>
            </w:tcBorders>
            <w:vAlign w:val="center"/>
          </w:tcPr>
          <w:p w14:paraId="4E378B57" w14:textId="77777777" w:rsidR="00504DA5" w:rsidRDefault="00504DA5">
            <w:pPr>
              <w:pStyle w:val="af1"/>
            </w:pPr>
          </w:p>
        </w:tc>
        <w:tc>
          <w:tcPr>
            <w:tcW w:w="4885" w:type="dxa"/>
            <w:tcBorders>
              <w:top w:val="single" w:sz="6" w:space="0" w:color="000000"/>
              <w:left w:val="single" w:sz="6" w:space="0" w:color="000000"/>
              <w:bottom w:val="single" w:sz="6" w:space="0" w:color="000000"/>
              <w:right w:val="single" w:sz="6" w:space="0" w:color="000000"/>
            </w:tcBorders>
            <w:vAlign w:val="center"/>
          </w:tcPr>
          <w:p w14:paraId="43E95555" w14:textId="77777777" w:rsidR="00504DA5" w:rsidRDefault="00504DA5">
            <w:pPr>
              <w:pStyle w:val="af1"/>
            </w:pPr>
          </w:p>
        </w:tc>
      </w:tr>
    </w:tbl>
    <w:p w14:paraId="40AC9F84" w14:textId="77777777" w:rsidR="00504DA5" w:rsidRDefault="00504DA5"/>
    <w:p w14:paraId="39706458" w14:textId="77777777" w:rsidR="00504DA5" w:rsidRDefault="00504DA5">
      <w:pPr>
        <w:sectPr w:rsidR="00504DA5">
          <w:pgSz w:w="11906" w:h="16838"/>
          <w:pgMar w:top="1440" w:right="1797" w:bottom="1440" w:left="1797" w:header="851" w:footer="851" w:gutter="0"/>
          <w:pgNumType w:start="1"/>
          <w:cols w:space="720"/>
          <w:docGrid w:linePitch="326"/>
        </w:sectPr>
      </w:pPr>
    </w:p>
    <w:p w14:paraId="27C65232" w14:textId="77777777" w:rsidR="00504DA5" w:rsidRDefault="002F2304">
      <w:pPr>
        <w:pStyle w:val="aa"/>
        <w:spacing w:before="240" w:after="240"/>
      </w:pPr>
      <w:bookmarkStart w:id="1" w:name="_Toc269925677"/>
      <w:r>
        <w:rPr>
          <w:rFonts w:hint="eastAsia"/>
        </w:rPr>
        <w:lastRenderedPageBreak/>
        <w:t>目录</w:t>
      </w:r>
      <w:bookmarkEnd w:id="1"/>
    </w:p>
    <w:p w14:paraId="5F73F922" w14:textId="77777777" w:rsidR="006A1985" w:rsidRDefault="002F2304">
      <w:pPr>
        <w:pStyle w:val="10"/>
        <w:tabs>
          <w:tab w:val="right" w:leader="dot" w:pos="8302"/>
        </w:tabs>
        <w:rPr>
          <w:ins w:id="2" w:author="bo lin" w:date="2014-08-17T20:12:00Z"/>
          <w:rFonts w:asciiTheme="minorHAnsi" w:eastAsiaTheme="minorEastAsia" w:hAnsiTheme="minorHAnsi" w:cstheme="minorBidi"/>
          <w:b w:val="0"/>
          <w:caps w:val="0"/>
          <w:noProof/>
          <w:snapToGrid/>
          <w:kern w:val="2"/>
          <w:sz w:val="24"/>
          <w:szCs w:val="24"/>
        </w:rPr>
      </w:pPr>
      <w:r>
        <w:fldChar w:fldCharType="begin"/>
      </w:r>
      <w:r>
        <w:instrText xml:space="preserve"> TOC \o "1-3" \h \z \u </w:instrText>
      </w:r>
      <w:r>
        <w:fldChar w:fldCharType="separate"/>
      </w:r>
      <w:ins w:id="3" w:author="bo lin" w:date="2014-08-17T20:12:00Z">
        <w:r w:rsidR="006A1985">
          <w:rPr>
            <w:rFonts w:hint="eastAsia"/>
            <w:noProof/>
          </w:rPr>
          <w:t>修改历史记录</w:t>
        </w:r>
        <w:r w:rsidR="006A1985">
          <w:rPr>
            <w:noProof/>
          </w:rPr>
          <w:tab/>
        </w:r>
        <w:r w:rsidR="006A1985">
          <w:rPr>
            <w:noProof/>
          </w:rPr>
          <w:fldChar w:fldCharType="begin"/>
        </w:r>
        <w:r w:rsidR="006A1985">
          <w:rPr>
            <w:noProof/>
          </w:rPr>
          <w:instrText xml:space="preserve"> PAGEREF _Toc269925676 \h </w:instrText>
        </w:r>
        <w:r w:rsidR="006A1985">
          <w:rPr>
            <w:noProof/>
          </w:rPr>
        </w:r>
      </w:ins>
      <w:r w:rsidR="006A1985">
        <w:rPr>
          <w:noProof/>
        </w:rPr>
        <w:fldChar w:fldCharType="separate"/>
      </w:r>
      <w:ins w:id="4" w:author="bo lin" w:date="2014-08-17T20:12:00Z">
        <w:r w:rsidR="006A1985">
          <w:rPr>
            <w:noProof/>
          </w:rPr>
          <w:t>1</w:t>
        </w:r>
        <w:r w:rsidR="006A1985">
          <w:rPr>
            <w:noProof/>
          </w:rPr>
          <w:fldChar w:fldCharType="end"/>
        </w:r>
      </w:ins>
    </w:p>
    <w:p w14:paraId="7F298276" w14:textId="77777777" w:rsidR="006A1985" w:rsidRDefault="006A1985">
      <w:pPr>
        <w:pStyle w:val="10"/>
        <w:tabs>
          <w:tab w:val="right" w:leader="dot" w:pos="8302"/>
        </w:tabs>
        <w:rPr>
          <w:ins w:id="5" w:author="bo lin" w:date="2014-08-17T20:12:00Z"/>
          <w:rFonts w:asciiTheme="minorHAnsi" w:eastAsiaTheme="minorEastAsia" w:hAnsiTheme="minorHAnsi" w:cstheme="minorBidi"/>
          <w:b w:val="0"/>
          <w:caps w:val="0"/>
          <w:noProof/>
          <w:snapToGrid/>
          <w:kern w:val="2"/>
          <w:sz w:val="24"/>
          <w:szCs w:val="24"/>
        </w:rPr>
      </w:pPr>
      <w:ins w:id="6" w:author="bo lin" w:date="2014-08-17T20:12:00Z">
        <w:r>
          <w:rPr>
            <w:rFonts w:hint="eastAsia"/>
            <w:noProof/>
          </w:rPr>
          <w:t>目录</w:t>
        </w:r>
        <w:r>
          <w:rPr>
            <w:noProof/>
          </w:rPr>
          <w:tab/>
        </w:r>
        <w:r>
          <w:rPr>
            <w:noProof/>
          </w:rPr>
          <w:fldChar w:fldCharType="begin"/>
        </w:r>
        <w:r>
          <w:rPr>
            <w:noProof/>
          </w:rPr>
          <w:instrText xml:space="preserve"> PAGEREF _Toc269925677 \h </w:instrText>
        </w:r>
        <w:r>
          <w:rPr>
            <w:noProof/>
          </w:rPr>
        </w:r>
      </w:ins>
      <w:r>
        <w:rPr>
          <w:noProof/>
        </w:rPr>
        <w:fldChar w:fldCharType="separate"/>
      </w:r>
      <w:ins w:id="7" w:author="bo lin" w:date="2014-08-17T20:12:00Z">
        <w:r>
          <w:rPr>
            <w:noProof/>
          </w:rPr>
          <w:t>i</w:t>
        </w:r>
        <w:r>
          <w:rPr>
            <w:noProof/>
          </w:rPr>
          <w:fldChar w:fldCharType="end"/>
        </w:r>
      </w:ins>
    </w:p>
    <w:p w14:paraId="767EE565" w14:textId="77777777" w:rsidR="006A1985" w:rsidRDefault="006A1985">
      <w:pPr>
        <w:pStyle w:val="10"/>
        <w:tabs>
          <w:tab w:val="right" w:leader="dot" w:pos="8302"/>
        </w:tabs>
        <w:rPr>
          <w:ins w:id="8" w:author="bo lin" w:date="2014-08-17T20:12:00Z"/>
          <w:rFonts w:asciiTheme="minorHAnsi" w:eastAsiaTheme="minorEastAsia" w:hAnsiTheme="minorHAnsi" w:cstheme="minorBidi"/>
          <w:b w:val="0"/>
          <w:caps w:val="0"/>
          <w:noProof/>
          <w:snapToGrid/>
          <w:kern w:val="2"/>
          <w:sz w:val="24"/>
          <w:szCs w:val="24"/>
        </w:rPr>
      </w:pPr>
      <w:ins w:id="9" w:author="bo lin" w:date="2014-08-17T20:12:00Z">
        <w:r>
          <w:rPr>
            <w:noProof/>
          </w:rPr>
          <w:t>1.</w:t>
        </w:r>
        <w:r>
          <w:rPr>
            <w:rFonts w:hint="eastAsia"/>
            <w:noProof/>
          </w:rPr>
          <w:t xml:space="preserve"> </w:t>
        </w:r>
        <w:r>
          <w:rPr>
            <w:rFonts w:hint="eastAsia"/>
            <w:noProof/>
          </w:rPr>
          <w:t>前言</w:t>
        </w:r>
        <w:r>
          <w:rPr>
            <w:noProof/>
          </w:rPr>
          <w:tab/>
        </w:r>
        <w:r>
          <w:rPr>
            <w:noProof/>
          </w:rPr>
          <w:fldChar w:fldCharType="begin"/>
        </w:r>
        <w:r>
          <w:rPr>
            <w:noProof/>
          </w:rPr>
          <w:instrText xml:space="preserve"> PAGEREF _Toc269925678 \h </w:instrText>
        </w:r>
        <w:r>
          <w:rPr>
            <w:noProof/>
          </w:rPr>
        </w:r>
      </w:ins>
      <w:r>
        <w:rPr>
          <w:noProof/>
        </w:rPr>
        <w:fldChar w:fldCharType="separate"/>
      </w:r>
      <w:ins w:id="10" w:author="bo lin" w:date="2014-08-17T20:12:00Z">
        <w:r>
          <w:rPr>
            <w:noProof/>
          </w:rPr>
          <w:t>1</w:t>
        </w:r>
        <w:r>
          <w:rPr>
            <w:noProof/>
          </w:rPr>
          <w:fldChar w:fldCharType="end"/>
        </w:r>
      </w:ins>
    </w:p>
    <w:p w14:paraId="7D334FB2" w14:textId="77777777" w:rsidR="006A1985" w:rsidRDefault="006A1985">
      <w:pPr>
        <w:pStyle w:val="20"/>
        <w:tabs>
          <w:tab w:val="right" w:leader="dot" w:pos="8302"/>
        </w:tabs>
        <w:rPr>
          <w:ins w:id="11" w:author="bo lin" w:date="2014-08-17T20:12:00Z"/>
          <w:rFonts w:asciiTheme="minorHAnsi" w:eastAsiaTheme="minorEastAsia" w:hAnsiTheme="minorHAnsi" w:cstheme="minorBidi"/>
          <w:smallCaps w:val="0"/>
          <w:noProof/>
          <w:snapToGrid/>
          <w:kern w:val="2"/>
          <w:sz w:val="24"/>
        </w:rPr>
      </w:pPr>
      <w:ins w:id="12" w:author="bo lin" w:date="2014-08-17T20:12:00Z">
        <w:r>
          <w:rPr>
            <w:noProof/>
          </w:rPr>
          <w:t>1.1.</w:t>
        </w:r>
        <w:r>
          <w:rPr>
            <w:rFonts w:hint="eastAsia"/>
            <w:noProof/>
          </w:rPr>
          <w:t xml:space="preserve"> </w:t>
        </w:r>
        <w:r>
          <w:rPr>
            <w:rFonts w:hint="eastAsia"/>
            <w:noProof/>
          </w:rPr>
          <w:t>编写目的</w:t>
        </w:r>
        <w:r>
          <w:rPr>
            <w:noProof/>
          </w:rPr>
          <w:tab/>
        </w:r>
        <w:r>
          <w:rPr>
            <w:noProof/>
          </w:rPr>
          <w:fldChar w:fldCharType="begin"/>
        </w:r>
        <w:r>
          <w:rPr>
            <w:noProof/>
          </w:rPr>
          <w:instrText xml:space="preserve"> PAGEREF _Toc269925679 \h </w:instrText>
        </w:r>
        <w:r>
          <w:rPr>
            <w:noProof/>
          </w:rPr>
        </w:r>
      </w:ins>
      <w:r>
        <w:rPr>
          <w:noProof/>
        </w:rPr>
        <w:fldChar w:fldCharType="separate"/>
      </w:r>
      <w:ins w:id="13" w:author="bo lin" w:date="2014-08-17T20:12:00Z">
        <w:r>
          <w:rPr>
            <w:noProof/>
          </w:rPr>
          <w:t>1</w:t>
        </w:r>
        <w:r>
          <w:rPr>
            <w:noProof/>
          </w:rPr>
          <w:fldChar w:fldCharType="end"/>
        </w:r>
      </w:ins>
    </w:p>
    <w:p w14:paraId="3485512E" w14:textId="77777777" w:rsidR="006A1985" w:rsidRDefault="006A1985">
      <w:pPr>
        <w:pStyle w:val="20"/>
        <w:tabs>
          <w:tab w:val="right" w:leader="dot" w:pos="8302"/>
        </w:tabs>
        <w:rPr>
          <w:ins w:id="14" w:author="bo lin" w:date="2014-08-17T20:12:00Z"/>
          <w:rFonts w:asciiTheme="minorHAnsi" w:eastAsiaTheme="minorEastAsia" w:hAnsiTheme="minorHAnsi" w:cstheme="minorBidi"/>
          <w:smallCaps w:val="0"/>
          <w:noProof/>
          <w:snapToGrid/>
          <w:kern w:val="2"/>
          <w:sz w:val="24"/>
        </w:rPr>
      </w:pPr>
      <w:ins w:id="15" w:author="bo lin" w:date="2014-08-17T20:12:00Z">
        <w:r>
          <w:rPr>
            <w:noProof/>
          </w:rPr>
          <w:t>1.2.</w:t>
        </w:r>
        <w:r>
          <w:rPr>
            <w:rFonts w:hint="eastAsia"/>
            <w:noProof/>
          </w:rPr>
          <w:t xml:space="preserve"> </w:t>
        </w:r>
        <w:r>
          <w:rPr>
            <w:rFonts w:hint="eastAsia"/>
            <w:noProof/>
          </w:rPr>
          <w:t>术语和缩略词</w:t>
        </w:r>
        <w:r>
          <w:rPr>
            <w:noProof/>
          </w:rPr>
          <w:tab/>
        </w:r>
        <w:r>
          <w:rPr>
            <w:noProof/>
          </w:rPr>
          <w:fldChar w:fldCharType="begin"/>
        </w:r>
        <w:r>
          <w:rPr>
            <w:noProof/>
          </w:rPr>
          <w:instrText xml:space="preserve"> PAGEREF _Toc269925680 \h </w:instrText>
        </w:r>
        <w:r>
          <w:rPr>
            <w:noProof/>
          </w:rPr>
        </w:r>
      </w:ins>
      <w:r>
        <w:rPr>
          <w:noProof/>
        </w:rPr>
        <w:fldChar w:fldCharType="separate"/>
      </w:r>
      <w:ins w:id="16" w:author="bo lin" w:date="2014-08-17T20:12:00Z">
        <w:r>
          <w:rPr>
            <w:noProof/>
          </w:rPr>
          <w:t>1</w:t>
        </w:r>
        <w:r>
          <w:rPr>
            <w:noProof/>
          </w:rPr>
          <w:fldChar w:fldCharType="end"/>
        </w:r>
      </w:ins>
    </w:p>
    <w:p w14:paraId="798832BD" w14:textId="77777777" w:rsidR="006A1985" w:rsidRDefault="006A1985">
      <w:pPr>
        <w:pStyle w:val="10"/>
        <w:tabs>
          <w:tab w:val="right" w:leader="dot" w:pos="8302"/>
        </w:tabs>
        <w:rPr>
          <w:ins w:id="17" w:author="bo lin" w:date="2014-08-17T20:12:00Z"/>
          <w:rFonts w:asciiTheme="minorHAnsi" w:eastAsiaTheme="minorEastAsia" w:hAnsiTheme="minorHAnsi" w:cstheme="minorBidi"/>
          <w:b w:val="0"/>
          <w:caps w:val="0"/>
          <w:noProof/>
          <w:snapToGrid/>
          <w:kern w:val="2"/>
          <w:sz w:val="24"/>
          <w:szCs w:val="24"/>
        </w:rPr>
      </w:pPr>
      <w:ins w:id="18" w:author="bo lin" w:date="2014-08-17T20:12:00Z">
        <w:r>
          <w:rPr>
            <w:noProof/>
          </w:rPr>
          <w:t>2.</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_Toc269925681 \h </w:instrText>
        </w:r>
        <w:r>
          <w:rPr>
            <w:noProof/>
          </w:rPr>
        </w:r>
      </w:ins>
      <w:r>
        <w:rPr>
          <w:noProof/>
        </w:rPr>
        <w:fldChar w:fldCharType="separate"/>
      </w:r>
      <w:ins w:id="19" w:author="bo lin" w:date="2014-08-17T20:12:00Z">
        <w:r>
          <w:rPr>
            <w:noProof/>
          </w:rPr>
          <w:t>1</w:t>
        </w:r>
        <w:r>
          <w:rPr>
            <w:noProof/>
          </w:rPr>
          <w:fldChar w:fldCharType="end"/>
        </w:r>
      </w:ins>
    </w:p>
    <w:p w14:paraId="790F857A" w14:textId="77777777" w:rsidR="006A1985" w:rsidRDefault="006A1985">
      <w:pPr>
        <w:pStyle w:val="10"/>
        <w:tabs>
          <w:tab w:val="right" w:leader="dot" w:pos="8302"/>
        </w:tabs>
        <w:rPr>
          <w:ins w:id="20" w:author="bo lin" w:date="2014-08-17T20:12:00Z"/>
          <w:rFonts w:asciiTheme="minorHAnsi" w:eastAsiaTheme="minorEastAsia" w:hAnsiTheme="minorHAnsi" w:cstheme="minorBidi"/>
          <w:b w:val="0"/>
          <w:caps w:val="0"/>
          <w:noProof/>
          <w:snapToGrid/>
          <w:kern w:val="2"/>
          <w:sz w:val="24"/>
          <w:szCs w:val="24"/>
        </w:rPr>
      </w:pPr>
      <w:ins w:id="21" w:author="bo lin" w:date="2014-08-17T20:12:00Z">
        <w:r>
          <w:rPr>
            <w:noProof/>
          </w:rPr>
          <w:t>3.</w:t>
        </w:r>
        <w:r>
          <w:rPr>
            <w:rFonts w:hint="eastAsia"/>
            <w:noProof/>
          </w:rPr>
          <w:t xml:space="preserve"> </w:t>
        </w:r>
        <w:r>
          <w:rPr>
            <w:rFonts w:hint="eastAsia"/>
            <w:noProof/>
          </w:rPr>
          <w:t>乐食</w:t>
        </w:r>
        <w:r>
          <w:rPr>
            <w:noProof/>
          </w:rPr>
          <w:t>Android</w:t>
        </w:r>
        <w:r>
          <w:rPr>
            <w:rFonts w:hint="eastAsia"/>
            <w:noProof/>
          </w:rPr>
          <w:t>客户端系统</w:t>
        </w:r>
        <w:r>
          <w:rPr>
            <w:noProof/>
          </w:rPr>
          <w:tab/>
        </w:r>
        <w:r>
          <w:rPr>
            <w:noProof/>
          </w:rPr>
          <w:fldChar w:fldCharType="begin"/>
        </w:r>
        <w:r>
          <w:rPr>
            <w:noProof/>
          </w:rPr>
          <w:instrText xml:space="preserve"> PAGEREF _Toc269925682 \h </w:instrText>
        </w:r>
        <w:r>
          <w:rPr>
            <w:noProof/>
          </w:rPr>
        </w:r>
      </w:ins>
      <w:r>
        <w:rPr>
          <w:noProof/>
        </w:rPr>
        <w:fldChar w:fldCharType="separate"/>
      </w:r>
      <w:ins w:id="22" w:author="bo lin" w:date="2014-08-17T20:12:00Z">
        <w:r>
          <w:rPr>
            <w:noProof/>
          </w:rPr>
          <w:t>1</w:t>
        </w:r>
        <w:r>
          <w:rPr>
            <w:noProof/>
          </w:rPr>
          <w:fldChar w:fldCharType="end"/>
        </w:r>
      </w:ins>
    </w:p>
    <w:p w14:paraId="63808D3C" w14:textId="77777777" w:rsidR="006A1985" w:rsidRDefault="006A1985">
      <w:pPr>
        <w:pStyle w:val="20"/>
        <w:tabs>
          <w:tab w:val="right" w:leader="dot" w:pos="8302"/>
        </w:tabs>
        <w:rPr>
          <w:ins w:id="23" w:author="bo lin" w:date="2014-08-17T20:12:00Z"/>
          <w:rFonts w:asciiTheme="minorHAnsi" w:eastAsiaTheme="minorEastAsia" w:hAnsiTheme="minorHAnsi" w:cstheme="minorBidi"/>
          <w:smallCaps w:val="0"/>
          <w:noProof/>
          <w:snapToGrid/>
          <w:kern w:val="2"/>
          <w:sz w:val="24"/>
        </w:rPr>
      </w:pPr>
      <w:ins w:id="24" w:author="bo lin" w:date="2014-08-17T20:12:00Z">
        <w:r>
          <w:rPr>
            <w:noProof/>
          </w:rPr>
          <w:t>3.1.</w:t>
        </w:r>
        <w:r>
          <w:rPr>
            <w:rFonts w:hint="eastAsia"/>
            <w:noProof/>
          </w:rPr>
          <w:t xml:space="preserve"> </w:t>
        </w:r>
        <w:r>
          <w:rPr>
            <w:rFonts w:hint="eastAsia"/>
            <w:noProof/>
          </w:rPr>
          <w:t>登录功能模块</w:t>
        </w:r>
        <w:r>
          <w:rPr>
            <w:noProof/>
          </w:rPr>
          <w:tab/>
        </w:r>
        <w:r>
          <w:rPr>
            <w:noProof/>
          </w:rPr>
          <w:fldChar w:fldCharType="begin"/>
        </w:r>
        <w:r>
          <w:rPr>
            <w:noProof/>
          </w:rPr>
          <w:instrText xml:space="preserve"> PAGEREF _Toc269925683 \h </w:instrText>
        </w:r>
        <w:r>
          <w:rPr>
            <w:noProof/>
          </w:rPr>
        </w:r>
      </w:ins>
      <w:r>
        <w:rPr>
          <w:noProof/>
        </w:rPr>
        <w:fldChar w:fldCharType="separate"/>
      </w:r>
      <w:ins w:id="25" w:author="bo lin" w:date="2014-08-17T20:12:00Z">
        <w:r>
          <w:rPr>
            <w:noProof/>
          </w:rPr>
          <w:t>1</w:t>
        </w:r>
        <w:r>
          <w:rPr>
            <w:noProof/>
          </w:rPr>
          <w:fldChar w:fldCharType="end"/>
        </w:r>
      </w:ins>
    </w:p>
    <w:p w14:paraId="55B710A3" w14:textId="77777777" w:rsidR="006A1985" w:rsidRDefault="006A1985">
      <w:pPr>
        <w:pStyle w:val="31"/>
        <w:tabs>
          <w:tab w:val="right" w:leader="dot" w:pos="8302"/>
        </w:tabs>
        <w:rPr>
          <w:ins w:id="26" w:author="bo lin" w:date="2014-08-17T20:12:00Z"/>
          <w:rFonts w:asciiTheme="minorHAnsi" w:eastAsiaTheme="minorEastAsia" w:hAnsiTheme="minorHAnsi" w:cstheme="minorBidi"/>
          <w:noProof/>
          <w:snapToGrid/>
          <w:kern w:val="2"/>
          <w:sz w:val="24"/>
        </w:rPr>
      </w:pPr>
      <w:ins w:id="27" w:author="bo lin" w:date="2014-08-17T20:12:00Z">
        <w:r>
          <w:rPr>
            <w:noProof/>
          </w:rPr>
          <w:t>3.1.1.</w:t>
        </w:r>
        <w:r>
          <w:rPr>
            <w:rFonts w:hint="eastAsia"/>
            <w:noProof/>
          </w:rPr>
          <w:t xml:space="preserve"> </w:t>
        </w:r>
        <w:r>
          <w:rPr>
            <w:rFonts w:hint="eastAsia"/>
            <w:noProof/>
          </w:rPr>
          <w:t>模块描述</w:t>
        </w:r>
        <w:r>
          <w:rPr>
            <w:noProof/>
          </w:rPr>
          <w:tab/>
        </w:r>
        <w:r>
          <w:rPr>
            <w:noProof/>
          </w:rPr>
          <w:fldChar w:fldCharType="begin"/>
        </w:r>
        <w:r>
          <w:rPr>
            <w:noProof/>
          </w:rPr>
          <w:instrText xml:space="preserve"> PAGEREF _Toc269925684 \h </w:instrText>
        </w:r>
        <w:r>
          <w:rPr>
            <w:noProof/>
          </w:rPr>
        </w:r>
      </w:ins>
      <w:r>
        <w:rPr>
          <w:noProof/>
        </w:rPr>
        <w:fldChar w:fldCharType="separate"/>
      </w:r>
      <w:ins w:id="28" w:author="bo lin" w:date="2014-08-17T20:12:00Z">
        <w:r>
          <w:rPr>
            <w:noProof/>
          </w:rPr>
          <w:t>1</w:t>
        </w:r>
        <w:r>
          <w:rPr>
            <w:noProof/>
          </w:rPr>
          <w:fldChar w:fldCharType="end"/>
        </w:r>
      </w:ins>
    </w:p>
    <w:p w14:paraId="6B060EE2" w14:textId="77777777" w:rsidR="006A1985" w:rsidRDefault="006A1985">
      <w:pPr>
        <w:pStyle w:val="31"/>
        <w:tabs>
          <w:tab w:val="right" w:leader="dot" w:pos="8302"/>
        </w:tabs>
        <w:rPr>
          <w:ins w:id="29" w:author="bo lin" w:date="2014-08-17T20:12:00Z"/>
          <w:rFonts w:asciiTheme="minorHAnsi" w:eastAsiaTheme="minorEastAsia" w:hAnsiTheme="minorHAnsi" w:cstheme="minorBidi"/>
          <w:noProof/>
          <w:snapToGrid/>
          <w:kern w:val="2"/>
          <w:sz w:val="24"/>
        </w:rPr>
      </w:pPr>
      <w:ins w:id="30" w:author="bo lin" w:date="2014-08-17T20:12:00Z">
        <w:r>
          <w:rPr>
            <w:noProof/>
          </w:rPr>
          <w:t>3.1.2.</w:t>
        </w:r>
        <w:r>
          <w:rPr>
            <w:rFonts w:hint="eastAsia"/>
            <w:noProof/>
          </w:rPr>
          <w:t xml:space="preserve"> </w:t>
        </w:r>
        <w:r>
          <w:rPr>
            <w:rFonts w:hint="eastAsia"/>
            <w:noProof/>
          </w:rPr>
          <w:t>数据库设计</w:t>
        </w:r>
        <w:r>
          <w:rPr>
            <w:noProof/>
          </w:rPr>
          <w:tab/>
        </w:r>
        <w:r>
          <w:rPr>
            <w:noProof/>
          </w:rPr>
          <w:fldChar w:fldCharType="begin"/>
        </w:r>
        <w:r>
          <w:rPr>
            <w:noProof/>
          </w:rPr>
          <w:instrText xml:space="preserve"> PAGEREF _Toc269925685 \h </w:instrText>
        </w:r>
        <w:r>
          <w:rPr>
            <w:noProof/>
          </w:rPr>
        </w:r>
      </w:ins>
      <w:r>
        <w:rPr>
          <w:noProof/>
        </w:rPr>
        <w:fldChar w:fldCharType="separate"/>
      </w:r>
      <w:ins w:id="31" w:author="bo lin" w:date="2014-08-17T20:12:00Z">
        <w:r>
          <w:rPr>
            <w:noProof/>
          </w:rPr>
          <w:t>1</w:t>
        </w:r>
        <w:r>
          <w:rPr>
            <w:noProof/>
          </w:rPr>
          <w:fldChar w:fldCharType="end"/>
        </w:r>
      </w:ins>
    </w:p>
    <w:p w14:paraId="6275F3DA" w14:textId="77777777" w:rsidR="006A1985" w:rsidRDefault="006A1985">
      <w:pPr>
        <w:pStyle w:val="31"/>
        <w:tabs>
          <w:tab w:val="right" w:leader="dot" w:pos="8302"/>
        </w:tabs>
        <w:rPr>
          <w:ins w:id="32" w:author="bo lin" w:date="2014-08-17T20:12:00Z"/>
          <w:rFonts w:asciiTheme="minorHAnsi" w:eastAsiaTheme="minorEastAsia" w:hAnsiTheme="minorHAnsi" w:cstheme="minorBidi"/>
          <w:noProof/>
          <w:snapToGrid/>
          <w:kern w:val="2"/>
          <w:sz w:val="24"/>
        </w:rPr>
      </w:pPr>
      <w:ins w:id="33" w:author="bo lin" w:date="2014-08-17T20:12:00Z">
        <w:r>
          <w:rPr>
            <w:noProof/>
          </w:rPr>
          <w:t>3.1.3.</w:t>
        </w:r>
        <w:r>
          <w:rPr>
            <w:rFonts w:hint="eastAsia"/>
            <w:noProof/>
          </w:rPr>
          <w:t xml:space="preserve"> </w:t>
        </w:r>
        <w:r>
          <w:rPr>
            <w:rFonts w:hint="eastAsia"/>
            <w:noProof/>
          </w:rPr>
          <w:t>业务类</w:t>
        </w:r>
        <w:r>
          <w:rPr>
            <w:noProof/>
          </w:rPr>
          <w:tab/>
        </w:r>
        <w:r>
          <w:rPr>
            <w:noProof/>
          </w:rPr>
          <w:fldChar w:fldCharType="begin"/>
        </w:r>
        <w:r>
          <w:rPr>
            <w:noProof/>
          </w:rPr>
          <w:instrText xml:space="preserve"> PAGEREF _Toc269925686 \h </w:instrText>
        </w:r>
        <w:r>
          <w:rPr>
            <w:noProof/>
          </w:rPr>
        </w:r>
      </w:ins>
      <w:r>
        <w:rPr>
          <w:noProof/>
        </w:rPr>
        <w:fldChar w:fldCharType="separate"/>
      </w:r>
      <w:ins w:id="34" w:author="bo lin" w:date="2014-08-17T20:12:00Z">
        <w:r>
          <w:rPr>
            <w:noProof/>
          </w:rPr>
          <w:t>2</w:t>
        </w:r>
        <w:r>
          <w:rPr>
            <w:noProof/>
          </w:rPr>
          <w:fldChar w:fldCharType="end"/>
        </w:r>
      </w:ins>
    </w:p>
    <w:p w14:paraId="6218E6DB" w14:textId="77777777" w:rsidR="006A1985" w:rsidRDefault="006A1985">
      <w:pPr>
        <w:pStyle w:val="31"/>
        <w:tabs>
          <w:tab w:val="right" w:leader="dot" w:pos="8302"/>
        </w:tabs>
        <w:rPr>
          <w:ins w:id="35" w:author="bo lin" w:date="2014-08-17T20:12:00Z"/>
          <w:rFonts w:asciiTheme="minorHAnsi" w:eastAsiaTheme="minorEastAsia" w:hAnsiTheme="minorHAnsi" w:cstheme="minorBidi"/>
          <w:noProof/>
          <w:snapToGrid/>
          <w:kern w:val="2"/>
          <w:sz w:val="24"/>
        </w:rPr>
      </w:pPr>
      <w:ins w:id="36" w:author="bo lin" w:date="2014-08-17T20:12:00Z">
        <w:r>
          <w:rPr>
            <w:noProof/>
          </w:rPr>
          <w:t>3.1.4.</w:t>
        </w:r>
        <w:r>
          <w:rPr>
            <w:rFonts w:hint="eastAsia"/>
            <w:noProof/>
          </w:rPr>
          <w:t xml:space="preserve"> </w:t>
        </w:r>
        <w:r>
          <w:rPr>
            <w:rFonts w:hint="eastAsia"/>
            <w:noProof/>
          </w:rPr>
          <w:t>流程逻辑</w:t>
        </w:r>
        <w:r>
          <w:rPr>
            <w:noProof/>
          </w:rPr>
          <w:tab/>
        </w:r>
        <w:r>
          <w:rPr>
            <w:noProof/>
          </w:rPr>
          <w:fldChar w:fldCharType="begin"/>
        </w:r>
        <w:r>
          <w:rPr>
            <w:noProof/>
          </w:rPr>
          <w:instrText xml:space="preserve"> PAGEREF _Toc269925687 \h </w:instrText>
        </w:r>
        <w:r>
          <w:rPr>
            <w:noProof/>
          </w:rPr>
        </w:r>
      </w:ins>
      <w:r>
        <w:rPr>
          <w:noProof/>
        </w:rPr>
        <w:fldChar w:fldCharType="separate"/>
      </w:r>
      <w:ins w:id="37" w:author="bo lin" w:date="2014-08-17T20:12:00Z">
        <w:r>
          <w:rPr>
            <w:noProof/>
          </w:rPr>
          <w:t>3</w:t>
        </w:r>
        <w:r>
          <w:rPr>
            <w:noProof/>
          </w:rPr>
          <w:fldChar w:fldCharType="end"/>
        </w:r>
      </w:ins>
    </w:p>
    <w:p w14:paraId="705D58A4" w14:textId="77777777" w:rsidR="006A1985" w:rsidRDefault="006A1985">
      <w:pPr>
        <w:pStyle w:val="31"/>
        <w:tabs>
          <w:tab w:val="right" w:leader="dot" w:pos="8302"/>
        </w:tabs>
        <w:rPr>
          <w:ins w:id="38" w:author="bo lin" w:date="2014-08-17T20:12:00Z"/>
          <w:rFonts w:asciiTheme="minorHAnsi" w:eastAsiaTheme="minorEastAsia" w:hAnsiTheme="minorHAnsi" w:cstheme="minorBidi"/>
          <w:noProof/>
          <w:snapToGrid/>
          <w:kern w:val="2"/>
          <w:sz w:val="24"/>
        </w:rPr>
      </w:pPr>
      <w:ins w:id="39" w:author="bo lin" w:date="2014-08-17T20:12:00Z">
        <w:r>
          <w:rPr>
            <w:noProof/>
          </w:rPr>
          <w:t>3.1.5.</w:t>
        </w:r>
        <w:r>
          <w:rPr>
            <w:rFonts w:hint="eastAsia"/>
            <w:noProof/>
          </w:rPr>
          <w:t xml:space="preserve"> </w:t>
        </w:r>
        <w:r>
          <w:rPr>
            <w:rFonts w:hint="eastAsia"/>
            <w:noProof/>
          </w:rPr>
          <w:t>限制条件</w:t>
        </w:r>
        <w:r>
          <w:rPr>
            <w:noProof/>
          </w:rPr>
          <w:tab/>
        </w:r>
        <w:r>
          <w:rPr>
            <w:noProof/>
          </w:rPr>
          <w:fldChar w:fldCharType="begin"/>
        </w:r>
        <w:r>
          <w:rPr>
            <w:noProof/>
          </w:rPr>
          <w:instrText xml:space="preserve"> PAGEREF _Toc269925688 \h </w:instrText>
        </w:r>
        <w:r>
          <w:rPr>
            <w:noProof/>
          </w:rPr>
        </w:r>
      </w:ins>
      <w:r>
        <w:rPr>
          <w:noProof/>
        </w:rPr>
        <w:fldChar w:fldCharType="separate"/>
      </w:r>
      <w:ins w:id="40" w:author="bo lin" w:date="2014-08-17T20:12:00Z">
        <w:r>
          <w:rPr>
            <w:noProof/>
          </w:rPr>
          <w:t>4</w:t>
        </w:r>
        <w:r>
          <w:rPr>
            <w:noProof/>
          </w:rPr>
          <w:fldChar w:fldCharType="end"/>
        </w:r>
      </w:ins>
    </w:p>
    <w:p w14:paraId="481E79CC" w14:textId="77777777" w:rsidR="006A1985" w:rsidRDefault="006A1985">
      <w:pPr>
        <w:pStyle w:val="31"/>
        <w:tabs>
          <w:tab w:val="right" w:leader="dot" w:pos="8302"/>
        </w:tabs>
        <w:rPr>
          <w:ins w:id="41" w:author="bo lin" w:date="2014-08-17T20:12:00Z"/>
          <w:rFonts w:asciiTheme="minorHAnsi" w:eastAsiaTheme="minorEastAsia" w:hAnsiTheme="minorHAnsi" w:cstheme="minorBidi"/>
          <w:noProof/>
          <w:snapToGrid/>
          <w:kern w:val="2"/>
          <w:sz w:val="24"/>
        </w:rPr>
      </w:pPr>
      <w:ins w:id="42" w:author="bo lin" w:date="2014-08-17T20:12:00Z">
        <w:r>
          <w:rPr>
            <w:noProof/>
          </w:rPr>
          <w:t>3.1.6.</w:t>
        </w:r>
        <w:r>
          <w:rPr>
            <w:rFonts w:hint="eastAsia"/>
            <w:noProof/>
          </w:rPr>
          <w:t xml:space="preserve"> </w:t>
        </w:r>
        <w:r>
          <w:rPr>
            <w:rFonts w:hint="eastAsia"/>
            <w:noProof/>
          </w:rPr>
          <w:t>测试用例</w:t>
        </w:r>
        <w:r>
          <w:rPr>
            <w:noProof/>
          </w:rPr>
          <w:tab/>
        </w:r>
        <w:r>
          <w:rPr>
            <w:noProof/>
          </w:rPr>
          <w:fldChar w:fldCharType="begin"/>
        </w:r>
        <w:r>
          <w:rPr>
            <w:noProof/>
          </w:rPr>
          <w:instrText xml:space="preserve"> PAGEREF _Toc269925689 \h </w:instrText>
        </w:r>
        <w:r>
          <w:rPr>
            <w:noProof/>
          </w:rPr>
        </w:r>
      </w:ins>
      <w:r>
        <w:rPr>
          <w:noProof/>
        </w:rPr>
        <w:fldChar w:fldCharType="separate"/>
      </w:r>
      <w:ins w:id="43" w:author="bo lin" w:date="2014-08-17T20:12:00Z">
        <w:r>
          <w:rPr>
            <w:noProof/>
          </w:rPr>
          <w:t>5</w:t>
        </w:r>
        <w:r>
          <w:rPr>
            <w:noProof/>
          </w:rPr>
          <w:fldChar w:fldCharType="end"/>
        </w:r>
      </w:ins>
    </w:p>
    <w:p w14:paraId="7E4C13EA" w14:textId="77777777" w:rsidR="00504DA5" w:rsidDel="006A1985" w:rsidRDefault="002F2304">
      <w:pPr>
        <w:pStyle w:val="10"/>
        <w:tabs>
          <w:tab w:val="right" w:leader="dot" w:pos="8312"/>
        </w:tabs>
        <w:rPr>
          <w:del w:id="44" w:author="bo lin" w:date="2014-08-17T20:12:00Z"/>
          <w:rFonts w:ascii="宋体" w:hAnsi="宋体" w:cs="宋体"/>
          <w:noProof/>
          <w:szCs w:val="24"/>
        </w:rPr>
      </w:pPr>
      <w:del w:id="45" w:author="bo lin" w:date="2014-08-17T20:12:00Z">
        <w:r w:rsidDel="006A1985">
          <w:rPr>
            <w:rFonts w:ascii="宋体" w:hAnsi="宋体" w:cs="宋体" w:hint="eastAsia"/>
            <w:noProof/>
            <w:szCs w:val="24"/>
          </w:rPr>
          <w:delText>修改历史记录</w:delText>
        </w:r>
        <w:r w:rsidDel="006A1985">
          <w:rPr>
            <w:rFonts w:ascii="宋体" w:hAnsi="宋体" w:cs="宋体"/>
            <w:noProof/>
            <w:szCs w:val="24"/>
          </w:rPr>
          <w:tab/>
          <w:delText>1</w:delText>
        </w:r>
      </w:del>
    </w:p>
    <w:p w14:paraId="47A4EA59" w14:textId="77777777" w:rsidR="00504DA5" w:rsidDel="006A1985" w:rsidRDefault="002F2304">
      <w:pPr>
        <w:pStyle w:val="10"/>
        <w:tabs>
          <w:tab w:val="right" w:leader="dot" w:pos="8312"/>
        </w:tabs>
        <w:rPr>
          <w:del w:id="46" w:author="bo lin" w:date="2014-08-17T20:12:00Z"/>
          <w:rFonts w:ascii="宋体" w:hAnsi="宋体" w:cs="宋体"/>
          <w:noProof/>
          <w:szCs w:val="24"/>
        </w:rPr>
      </w:pPr>
      <w:del w:id="47" w:author="bo lin" w:date="2014-08-17T20:12:00Z">
        <w:r w:rsidDel="006A1985">
          <w:rPr>
            <w:rFonts w:ascii="宋体" w:hAnsi="宋体" w:cs="宋体" w:hint="eastAsia"/>
            <w:noProof/>
            <w:szCs w:val="24"/>
          </w:rPr>
          <w:delText>目录</w:delText>
        </w:r>
        <w:r w:rsidDel="006A1985">
          <w:rPr>
            <w:rFonts w:ascii="宋体" w:hAnsi="宋体" w:cs="宋体"/>
            <w:noProof/>
            <w:szCs w:val="24"/>
          </w:rPr>
          <w:tab/>
          <w:delText>i</w:delText>
        </w:r>
      </w:del>
    </w:p>
    <w:p w14:paraId="1CBF395E" w14:textId="77777777" w:rsidR="00504DA5" w:rsidDel="006A1985" w:rsidRDefault="002F2304">
      <w:pPr>
        <w:pStyle w:val="10"/>
        <w:tabs>
          <w:tab w:val="right" w:leader="dot" w:pos="8312"/>
        </w:tabs>
        <w:rPr>
          <w:del w:id="48" w:author="bo lin" w:date="2014-08-17T20:12:00Z"/>
          <w:rFonts w:ascii="宋体" w:hAnsi="宋体" w:cs="宋体"/>
          <w:noProof/>
          <w:szCs w:val="24"/>
        </w:rPr>
      </w:pPr>
      <w:del w:id="49" w:author="bo lin" w:date="2014-08-17T20:12:00Z">
        <w:r w:rsidDel="006A1985">
          <w:rPr>
            <w:rFonts w:ascii="宋体" w:eastAsia="黑体" w:hAnsi="宋体" w:cs="宋体" w:hint="eastAsia"/>
            <w:noProof/>
            <w:szCs w:val="36"/>
          </w:rPr>
          <w:delText xml:space="preserve">1. </w:delText>
        </w:r>
        <w:r w:rsidDel="006A1985">
          <w:rPr>
            <w:rFonts w:ascii="宋体" w:hAnsi="宋体" w:cs="宋体" w:hint="eastAsia"/>
            <w:noProof/>
            <w:szCs w:val="24"/>
          </w:rPr>
          <w:delText>前言</w:delText>
        </w:r>
        <w:r w:rsidDel="006A1985">
          <w:rPr>
            <w:rFonts w:ascii="宋体" w:hAnsi="宋体" w:cs="宋体"/>
            <w:noProof/>
            <w:szCs w:val="24"/>
          </w:rPr>
          <w:tab/>
          <w:delText>1</w:delText>
        </w:r>
      </w:del>
    </w:p>
    <w:p w14:paraId="6F08873D" w14:textId="77777777" w:rsidR="00504DA5" w:rsidDel="006A1985" w:rsidRDefault="002F2304">
      <w:pPr>
        <w:pStyle w:val="20"/>
        <w:tabs>
          <w:tab w:val="right" w:leader="dot" w:pos="8312"/>
        </w:tabs>
        <w:rPr>
          <w:del w:id="50" w:author="bo lin" w:date="2014-08-17T20:12:00Z"/>
          <w:rFonts w:ascii="宋体" w:hAnsi="宋体"/>
          <w:noProof/>
        </w:rPr>
      </w:pPr>
      <w:del w:id="51" w:author="bo lin" w:date="2014-08-17T20:12:00Z">
        <w:r w:rsidDel="006A1985">
          <w:rPr>
            <w:rFonts w:eastAsia="黑体" w:hint="eastAsia"/>
            <w:noProof/>
            <w:szCs w:val="32"/>
          </w:rPr>
          <w:delText xml:space="preserve">1.1. </w:delText>
        </w:r>
        <w:r w:rsidDel="006A1985">
          <w:rPr>
            <w:rFonts w:ascii="宋体" w:hAnsi="宋体" w:hint="eastAsia"/>
            <w:noProof/>
          </w:rPr>
          <w:delText>编写目的</w:delText>
        </w:r>
        <w:r w:rsidDel="006A1985">
          <w:rPr>
            <w:rFonts w:ascii="宋体" w:hAnsi="宋体"/>
            <w:noProof/>
          </w:rPr>
          <w:tab/>
          <w:delText>1</w:delText>
        </w:r>
      </w:del>
    </w:p>
    <w:p w14:paraId="353922ED" w14:textId="77777777" w:rsidR="00504DA5" w:rsidDel="006A1985" w:rsidRDefault="002F2304">
      <w:pPr>
        <w:pStyle w:val="20"/>
        <w:tabs>
          <w:tab w:val="right" w:leader="dot" w:pos="8312"/>
        </w:tabs>
        <w:rPr>
          <w:del w:id="52" w:author="bo lin" w:date="2014-08-17T20:12:00Z"/>
          <w:rFonts w:ascii="宋体" w:hAnsi="宋体"/>
          <w:noProof/>
        </w:rPr>
      </w:pPr>
      <w:del w:id="53" w:author="bo lin" w:date="2014-08-17T20:12:00Z">
        <w:r w:rsidDel="006A1985">
          <w:rPr>
            <w:rFonts w:eastAsia="黑体" w:hint="eastAsia"/>
            <w:noProof/>
            <w:szCs w:val="32"/>
          </w:rPr>
          <w:delText xml:space="preserve">1.2. </w:delText>
        </w:r>
        <w:r w:rsidDel="006A1985">
          <w:rPr>
            <w:rFonts w:ascii="宋体" w:hAnsi="宋体" w:hint="eastAsia"/>
            <w:noProof/>
          </w:rPr>
          <w:delText>术语和缩略词</w:delText>
        </w:r>
        <w:r w:rsidDel="006A1985">
          <w:rPr>
            <w:rFonts w:ascii="宋体" w:hAnsi="宋体"/>
            <w:noProof/>
          </w:rPr>
          <w:tab/>
          <w:delText>1</w:delText>
        </w:r>
      </w:del>
    </w:p>
    <w:p w14:paraId="6BFDA9FF" w14:textId="77777777" w:rsidR="00504DA5" w:rsidDel="006A1985" w:rsidRDefault="002F2304">
      <w:pPr>
        <w:pStyle w:val="10"/>
        <w:tabs>
          <w:tab w:val="right" w:leader="dot" w:pos="8312"/>
        </w:tabs>
        <w:rPr>
          <w:del w:id="54" w:author="bo lin" w:date="2014-08-17T20:12:00Z"/>
          <w:rFonts w:ascii="宋体" w:hAnsi="宋体" w:cs="宋体"/>
          <w:noProof/>
          <w:szCs w:val="24"/>
        </w:rPr>
      </w:pPr>
      <w:del w:id="55" w:author="bo lin" w:date="2014-08-17T20:12:00Z">
        <w:r w:rsidDel="006A1985">
          <w:rPr>
            <w:rFonts w:ascii="宋体" w:eastAsia="黑体" w:hAnsi="宋体" w:cs="宋体" w:hint="eastAsia"/>
            <w:noProof/>
            <w:szCs w:val="36"/>
          </w:rPr>
          <w:delText xml:space="preserve">2. </w:delText>
        </w:r>
        <w:r w:rsidDel="006A1985">
          <w:rPr>
            <w:rFonts w:ascii="宋体" w:hAnsi="宋体" w:cs="宋体" w:hint="eastAsia"/>
            <w:noProof/>
            <w:szCs w:val="24"/>
          </w:rPr>
          <w:delText>参考资料</w:delText>
        </w:r>
        <w:r w:rsidDel="006A1985">
          <w:rPr>
            <w:rFonts w:ascii="宋体" w:hAnsi="宋体" w:cs="宋体"/>
            <w:noProof/>
            <w:szCs w:val="24"/>
          </w:rPr>
          <w:tab/>
          <w:delText>1</w:delText>
        </w:r>
      </w:del>
    </w:p>
    <w:p w14:paraId="7D6F9BE9" w14:textId="77777777" w:rsidR="00504DA5" w:rsidDel="006A1985" w:rsidRDefault="002F2304">
      <w:pPr>
        <w:pStyle w:val="10"/>
        <w:tabs>
          <w:tab w:val="right" w:leader="dot" w:pos="8312"/>
        </w:tabs>
        <w:rPr>
          <w:del w:id="56" w:author="bo lin" w:date="2014-08-17T20:12:00Z"/>
          <w:rFonts w:ascii="宋体" w:hAnsi="宋体" w:cs="宋体"/>
          <w:noProof/>
          <w:szCs w:val="24"/>
        </w:rPr>
      </w:pPr>
      <w:del w:id="57" w:author="bo lin" w:date="2014-08-17T20:12:00Z">
        <w:r w:rsidDel="006A1985">
          <w:rPr>
            <w:rFonts w:ascii="宋体" w:eastAsia="黑体" w:hAnsi="宋体" w:cs="宋体" w:hint="eastAsia"/>
            <w:noProof/>
            <w:szCs w:val="36"/>
          </w:rPr>
          <w:delText xml:space="preserve">3. </w:delText>
        </w:r>
        <w:r w:rsidDel="006A1985">
          <w:rPr>
            <w:rFonts w:ascii="宋体" w:hAnsi="宋体" w:cs="宋体" w:hint="eastAsia"/>
            <w:noProof/>
            <w:szCs w:val="24"/>
          </w:rPr>
          <w:delText>乐食Android客户端系统</w:delText>
        </w:r>
        <w:r w:rsidDel="006A1985">
          <w:rPr>
            <w:rFonts w:ascii="宋体" w:hAnsi="宋体" w:cs="宋体"/>
            <w:noProof/>
            <w:szCs w:val="24"/>
          </w:rPr>
          <w:tab/>
          <w:delText>1</w:delText>
        </w:r>
      </w:del>
    </w:p>
    <w:p w14:paraId="3DBD38A6" w14:textId="77777777" w:rsidR="00504DA5" w:rsidDel="006A1985" w:rsidRDefault="002F2304">
      <w:pPr>
        <w:pStyle w:val="20"/>
        <w:tabs>
          <w:tab w:val="right" w:leader="dot" w:pos="8312"/>
        </w:tabs>
        <w:rPr>
          <w:del w:id="58" w:author="bo lin" w:date="2014-08-17T20:12:00Z"/>
          <w:rFonts w:ascii="宋体" w:hAnsi="宋体"/>
          <w:noProof/>
        </w:rPr>
      </w:pPr>
      <w:del w:id="59" w:author="bo lin" w:date="2014-08-17T20:12:00Z">
        <w:r w:rsidDel="006A1985">
          <w:rPr>
            <w:rFonts w:eastAsia="黑体" w:hint="eastAsia"/>
            <w:noProof/>
            <w:szCs w:val="32"/>
          </w:rPr>
          <w:delText xml:space="preserve">3.1. </w:delText>
        </w:r>
        <w:r w:rsidDel="006A1985">
          <w:rPr>
            <w:rFonts w:ascii="宋体" w:hAnsi="宋体" w:hint="eastAsia"/>
            <w:noProof/>
          </w:rPr>
          <w:delText>登录功能模块</w:delText>
        </w:r>
        <w:r w:rsidDel="006A1985">
          <w:rPr>
            <w:rFonts w:ascii="宋体" w:hAnsi="宋体"/>
            <w:noProof/>
          </w:rPr>
          <w:tab/>
          <w:delText>1</w:delText>
        </w:r>
      </w:del>
    </w:p>
    <w:p w14:paraId="1F330DA6" w14:textId="77777777" w:rsidR="00504DA5" w:rsidDel="006A1985" w:rsidRDefault="002F2304">
      <w:pPr>
        <w:pStyle w:val="31"/>
        <w:tabs>
          <w:tab w:val="right" w:leader="dot" w:pos="8312"/>
        </w:tabs>
        <w:rPr>
          <w:del w:id="60" w:author="bo lin" w:date="2014-08-17T20:12:00Z"/>
          <w:rFonts w:ascii="宋体" w:hAnsi="宋体"/>
          <w:noProof/>
        </w:rPr>
      </w:pPr>
      <w:del w:id="61" w:author="bo lin" w:date="2014-08-17T20:12:00Z">
        <w:r w:rsidDel="006A1985">
          <w:rPr>
            <w:rFonts w:ascii="宋体" w:eastAsia="黑体" w:hAnsi="宋体" w:hint="eastAsia"/>
            <w:noProof/>
            <w:szCs w:val="28"/>
          </w:rPr>
          <w:delText xml:space="preserve">3.1.1. </w:delText>
        </w:r>
        <w:r w:rsidDel="006A1985">
          <w:rPr>
            <w:rFonts w:ascii="宋体" w:hAnsi="宋体" w:hint="eastAsia"/>
            <w:noProof/>
          </w:rPr>
          <w:delText>模块描述</w:delText>
        </w:r>
        <w:r w:rsidDel="006A1985">
          <w:rPr>
            <w:rFonts w:ascii="宋体" w:hAnsi="宋体"/>
            <w:noProof/>
          </w:rPr>
          <w:tab/>
          <w:delText>1</w:delText>
        </w:r>
      </w:del>
    </w:p>
    <w:p w14:paraId="049F6EE0" w14:textId="77777777" w:rsidR="00504DA5" w:rsidDel="006A1985" w:rsidRDefault="002F2304">
      <w:pPr>
        <w:pStyle w:val="31"/>
        <w:tabs>
          <w:tab w:val="right" w:leader="dot" w:pos="8312"/>
        </w:tabs>
        <w:rPr>
          <w:del w:id="62" w:author="bo lin" w:date="2014-08-17T20:12:00Z"/>
          <w:rFonts w:ascii="宋体" w:hAnsi="宋体"/>
          <w:noProof/>
        </w:rPr>
      </w:pPr>
      <w:del w:id="63" w:author="bo lin" w:date="2014-08-17T20:12:00Z">
        <w:r w:rsidDel="006A1985">
          <w:rPr>
            <w:rFonts w:ascii="宋体" w:eastAsia="黑体" w:hAnsi="宋体" w:hint="eastAsia"/>
            <w:noProof/>
            <w:szCs w:val="28"/>
          </w:rPr>
          <w:delText xml:space="preserve">3.1.2. </w:delText>
        </w:r>
        <w:r w:rsidDel="006A1985">
          <w:rPr>
            <w:rFonts w:ascii="宋体" w:hAnsi="宋体" w:hint="eastAsia"/>
            <w:noProof/>
          </w:rPr>
          <w:delText>权限说明</w:delText>
        </w:r>
        <w:r w:rsidDel="006A1985">
          <w:rPr>
            <w:rFonts w:ascii="宋体" w:hAnsi="宋体"/>
            <w:noProof/>
          </w:rPr>
          <w:tab/>
          <w:delText>2</w:delText>
        </w:r>
      </w:del>
    </w:p>
    <w:p w14:paraId="736D4B7B" w14:textId="77777777" w:rsidR="00504DA5" w:rsidDel="006A1985" w:rsidRDefault="002F2304">
      <w:pPr>
        <w:pStyle w:val="31"/>
        <w:tabs>
          <w:tab w:val="right" w:leader="dot" w:pos="8312"/>
        </w:tabs>
        <w:rPr>
          <w:del w:id="64" w:author="bo lin" w:date="2014-08-17T20:12:00Z"/>
          <w:rFonts w:ascii="宋体" w:hAnsi="宋体"/>
          <w:noProof/>
        </w:rPr>
      </w:pPr>
      <w:del w:id="65" w:author="bo lin" w:date="2014-08-17T20:12:00Z">
        <w:r w:rsidDel="006A1985">
          <w:rPr>
            <w:rFonts w:ascii="宋体" w:eastAsia="黑体" w:hAnsi="宋体" w:hint="eastAsia"/>
            <w:noProof/>
            <w:szCs w:val="28"/>
          </w:rPr>
          <w:delText xml:space="preserve">3.1.3. </w:delText>
        </w:r>
        <w:r w:rsidDel="006A1985">
          <w:rPr>
            <w:rFonts w:ascii="宋体" w:hAnsi="宋体" w:hint="eastAsia"/>
            <w:noProof/>
          </w:rPr>
          <w:delText>数据库设计</w:delText>
        </w:r>
        <w:r w:rsidDel="006A1985">
          <w:rPr>
            <w:rFonts w:ascii="宋体" w:hAnsi="宋体"/>
            <w:noProof/>
          </w:rPr>
          <w:tab/>
          <w:delText>2</w:delText>
        </w:r>
      </w:del>
    </w:p>
    <w:p w14:paraId="42F5B228" w14:textId="77777777" w:rsidR="00504DA5" w:rsidDel="006A1985" w:rsidRDefault="002F2304">
      <w:pPr>
        <w:pStyle w:val="31"/>
        <w:tabs>
          <w:tab w:val="right" w:leader="dot" w:pos="8312"/>
        </w:tabs>
        <w:rPr>
          <w:del w:id="66" w:author="bo lin" w:date="2014-08-17T20:12:00Z"/>
          <w:rFonts w:ascii="宋体" w:hAnsi="宋体"/>
          <w:noProof/>
        </w:rPr>
      </w:pPr>
      <w:del w:id="67" w:author="bo lin" w:date="2014-08-17T20:12:00Z">
        <w:r w:rsidDel="006A1985">
          <w:rPr>
            <w:rFonts w:ascii="宋体" w:eastAsia="黑体" w:hAnsi="宋体" w:hint="eastAsia"/>
            <w:noProof/>
            <w:szCs w:val="28"/>
          </w:rPr>
          <w:delText xml:space="preserve">3.1.4. </w:delText>
        </w:r>
        <w:r w:rsidDel="006A1985">
          <w:rPr>
            <w:rFonts w:ascii="宋体" w:hAnsi="宋体" w:hint="eastAsia"/>
            <w:noProof/>
          </w:rPr>
          <w:delText>业务类</w:delText>
        </w:r>
        <w:r w:rsidDel="006A1985">
          <w:rPr>
            <w:rFonts w:ascii="宋体" w:hAnsi="宋体"/>
            <w:noProof/>
          </w:rPr>
          <w:tab/>
          <w:delText>3</w:delText>
        </w:r>
      </w:del>
    </w:p>
    <w:p w14:paraId="66C087C3" w14:textId="77777777" w:rsidR="00504DA5" w:rsidDel="006A1985" w:rsidRDefault="002F2304">
      <w:pPr>
        <w:pStyle w:val="31"/>
        <w:tabs>
          <w:tab w:val="right" w:leader="dot" w:pos="8312"/>
        </w:tabs>
        <w:rPr>
          <w:del w:id="68" w:author="bo lin" w:date="2014-08-17T20:12:00Z"/>
          <w:rFonts w:ascii="宋体" w:hAnsi="宋体"/>
          <w:noProof/>
        </w:rPr>
      </w:pPr>
      <w:del w:id="69" w:author="bo lin" w:date="2014-08-17T20:12:00Z">
        <w:r w:rsidDel="006A1985">
          <w:rPr>
            <w:rFonts w:ascii="宋体" w:eastAsia="黑体" w:hAnsi="宋体" w:hint="eastAsia"/>
            <w:noProof/>
            <w:szCs w:val="28"/>
          </w:rPr>
          <w:delText xml:space="preserve">3.1.5. </w:delText>
        </w:r>
        <w:r w:rsidDel="006A1985">
          <w:rPr>
            <w:rFonts w:ascii="宋体" w:hAnsi="宋体" w:hint="eastAsia"/>
            <w:noProof/>
          </w:rPr>
          <w:delText>流程逻辑</w:delText>
        </w:r>
        <w:r w:rsidDel="006A1985">
          <w:rPr>
            <w:rFonts w:ascii="宋体" w:hAnsi="宋体"/>
            <w:noProof/>
          </w:rPr>
          <w:tab/>
          <w:delText>4</w:delText>
        </w:r>
      </w:del>
    </w:p>
    <w:p w14:paraId="03253EE0" w14:textId="77777777" w:rsidR="00504DA5" w:rsidDel="006A1985" w:rsidRDefault="002F2304">
      <w:pPr>
        <w:pStyle w:val="31"/>
        <w:tabs>
          <w:tab w:val="right" w:leader="dot" w:pos="8312"/>
        </w:tabs>
        <w:rPr>
          <w:del w:id="70" w:author="bo lin" w:date="2014-08-17T20:12:00Z"/>
          <w:rFonts w:ascii="宋体" w:hAnsi="宋体"/>
          <w:noProof/>
        </w:rPr>
      </w:pPr>
      <w:del w:id="71" w:author="bo lin" w:date="2014-08-17T20:12:00Z">
        <w:r w:rsidDel="006A1985">
          <w:rPr>
            <w:rFonts w:ascii="宋体" w:eastAsia="黑体" w:hAnsi="宋体" w:hint="eastAsia"/>
            <w:noProof/>
            <w:szCs w:val="28"/>
          </w:rPr>
          <w:delText xml:space="preserve">3.1.6. </w:delText>
        </w:r>
        <w:r w:rsidDel="006A1985">
          <w:rPr>
            <w:rFonts w:ascii="宋体" w:hAnsi="宋体" w:hint="eastAsia"/>
            <w:noProof/>
          </w:rPr>
          <w:delText>限制条件</w:delText>
        </w:r>
        <w:r w:rsidDel="006A1985">
          <w:rPr>
            <w:rFonts w:ascii="宋体" w:hAnsi="宋体"/>
            <w:noProof/>
          </w:rPr>
          <w:tab/>
          <w:delText>5</w:delText>
        </w:r>
      </w:del>
    </w:p>
    <w:p w14:paraId="46E9D497" w14:textId="77777777" w:rsidR="00504DA5" w:rsidDel="006A1985" w:rsidRDefault="002F2304">
      <w:pPr>
        <w:pStyle w:val="31"/>
        <w:tabs>
          <w:tab w:val="right" w:leader="dot" w:pos="8312"/>
        </w:tabs>
        <w:rPr>
          <w:del w:id="72" w:author="bo lin" w:date="2014-08-17T20:12:00Z"/>
          <w:rFonts w:ascii="宋体" w:hAnsi="宋体"/>
          <w:noProof/>
        </w:rPr>
      </w:pPr>
      <w:del w:id="73" w:author="bo lin" w:date="2014-08-17T20:12:00Z">
        <w:r w:rsidDel="006A1985">
          <w:rPr>
            <w:rFonts w:ascii="宋体" w:eastAsia="黑体" w:hAnsi="宋体" w:hint="eastAsia"/>
            <w:noProof/>
            <w:szCs w:val="28"/>
          </w:rPr>
          <w:delText xml:space="preserve">3.1.7. </w:delText>
        </w:r>
        <w:r w:rsidDel="006A1985">
          <w:rPr>
            <w:rFonts w:ascii="宋体" w:hAnsi="宋体" w:hint="eastAsia"/>
            <w:noProof/>
          </w:rPr>
          <w:delText>测试用例</w:delText>
        </w:r>
        <w:r w:rsidDel="006A1985">
          <w:rPr>
            <w:rFonts w:ascii="宋体" w:hAnsi="宋体"/>
            <w:noProof/>
          </w:rPr>
          <w:tab/>
          <w:delText>6</w:delText>
        </w:r>
      </w:del>
    </w:p>
    <w:p w14:paraId="138D8E0F" w14:textId="77777777" w:rsidR="00504DA5" w:rsidRDefault="002F2304">
      <w:pPr>
        <w:sectPr w:rsidR="00504DA5">
          <w:headerReference w:type="default" r:id="rId9"/>
          <w:footerReference w:type="default" r:id="rId10"/>
          <w:pgSz w:w="11906" w:h="16838"/>
          <w:pgMar w:top="1440" w:right="1797" w:bottom="1440" w:left="1797" w:header="851" w:footer="851" w:gutter="0"/>
          <w:pgNumType w:fmt="lowerRoman" w:start="1"/>
          <w:cols w:space="720"/>
          <w:docGrid w:linePitch="326"/>
        </w:sectPr>
      </w:pPr>
      <w:r>
        <w:fldChar w:fldCharType="end"/>
      </w:r>
      <w:bookmarkStart w:id="74" w:name="_GoBack"/>
      <w:bookmarkEnd w:id="74"/>
    </w:p>
    <w:p w14:paraId="388FA0D4" w14:textId="77777777" w:rsidR="00504DA5" w:rsidRDefault="002F2304">
      <w:pPr>
        <w:pStyle w:val="1"/>
        <w:spacing w:before="240" w:after="240"/>
      </w:pPr>
      <w:bookmarkStart w:id="75" w:name="_Toc269925678"/>
      <w:r>
        <w:rPr>
          <w:rFonts w:hint="eastAsia"/>
        </w:rPr>
        <w:lastRenderedPageBreak/>
        <w:t>前言</w:t>
      </w:r>
      <w:bookmarkEnd w:id="75"/>
    </w:p>
    <w:p w14:paraId="7919B483" w14:textId="77777777" w:rsidR="00504DA5" w:rsidRDefault="002F2304">
      <w:pPr>
        <w:pStyle w:val="2"/>
        <w:spacing w:before="120" w:after="120"/>
      </w:pPr>
      <w:bookmarkStart w:id="76" w:name="_Toc269925679"/>
      <w:r>
        <w:rPr>
          <w:rFonts w:hint="eastAsia"/>
        </w:rPr>
        <w:t>编写目的</w:t>
      </w:r>
      <w:bookmarkEnd w:id="76"/>
    </w:p>
    <w:p w14:paraId="6A2EFB13" w14:textId="77777777" w:rsidR="00504DA5" w:rsidRDefault="002F2304">
      <w:pPr>
        <w:rPr>
          <w:rFonts w:ascii="Times New Roman" w:hAnsi="Times New Roman"/>
          <w:i/>
          <w:color w:val="1F497D"/>
        </w:rPr>
      </w:pPr>
      <w:r>
        <w:rPr>
          <w:rFonts w:ascii="Times New Roman" w:hAnsi="Times New Roman" w:hint="eastAsia"/>
          <w:i/>
          <w:color w:val="1F497D"/>
        </w:rPr>
        <w:t>【描述本文编写的目的】</w:t>
      </w:r>
    </w:p>
    <w:p w14:paraId="276300EA" w14:textId="77777777" w:rsidR="00504DA5" w:rsidRDefault="002F2304">
      <w:pPr>
        <w:rPr>
          <w:rFonts w:ascii="Times New Roman" w:hAnsi="Times New Roman"/>
          <w:i/>
          <w:color w:val="1F497D"/>
        </w:rPr>
      </w:pPr>
      <w:r>
        <w:rPr>
          <w:rFonts w:ascii="Times New Roman" w:hAnsi="Times New Roman" w:hint="eastAsia"/>
          <w:i/>
          <w:color w:val="1F497D"/>
        </w:rPr>
        <w:t>本文将对乐食</w:t>
      </w:r>
      <w:r>
        <w:rPr>
          <w:rFonts w:ascii="Times New Roman" w:hAnsi="Times New Roman" w:hint="eastAsia"/>
          <w:i/>
          <w:color w:val="1F497D"/>
        </w:rPr>
        <w:t>Android</w:t>
      </w:r>
      <w:r>
        <w:rPr>
          <w:rFonts w:ascii="Times New Roman" w:hAnsi="Times New Roman" w:hint="eastAsia"/>
          <w:i/>
          <w:color w:val="1F497D"/>
        </w:rPr>
        <w:t>客户端项目的详细设计进行描述，作为后续系统开发工作的基础，并为项目的测评与验收提供依据，供</w:t>
      </w:r>
      <w:r>
        <w:rPr>
          <w:rFonts w:ascii="Times New Roman" w:hAnsi="Times New Roman" w:hint="eastAsia"/>
          <w:i/>
          <w:color w:val="1F497D"/>
        </w:rPr>
        <w:t>Android</w:t>
      </w:r>
      <w:r>
        <w:rPr>
          <w:rFonts w:ascii="Times New Roman" w:hAnsi="Times New Roman" w:hint="eastAsia"/>
          <w:i/>
          <w:color w:val="1F497D"/>
        </w:rPr>
        <w:t>客户端开发人员使用。</w:t>
      </w:r>
    </w:p>
    <w:p w14:paraId="1C26D1E6" w14:textId="77777777" w:rsidR="00504DA5" w:rsidRDefault="002F2304">
      <w:pPr>
        <w:pStyle w:val="2"/>
        <w:spacing w:before="120" w:after="120"/>
      </w:pPr>
      <w:bookmarkStart w:id="77" w:name="_Toc269925680"/>
      <w:r>
        <w:rPr>
          <w:rFonts w:hint="eastAsia"/>
        </w:rPr>
        <w:t>术语和缩略词</w:t>
      </w:r>
      <w:bookmarkEnd w:id="77"/>
    </w:p>
    <w:p w14:paraId="184F2392" w14:textId="77777777" w:rsidR="00504DA5" w:rsidRDefault="002F2304">
      <w:pPr>
        <w:rPr>
          <w:rFonts w:ascii="Times New Roman" w:hAnsi="Times New Roman"/>
          <w:i/>
          <w:color w:val="1F497D"/>
        </w:rPr>
      </w:pPr>
      <w:r>
        <w:rPr>
          <w:rFonts w:ascii="Times New Roman" w:hAnsi="Times New Roman" w:hint="eastAsia"/>
          <w:i/>
          <w:color w:val="1F497D"/>
        </w:rPr>
        <w:t>【描述详细设计说明书中相关业务术语、技术术语及缩略词。】</w:t>
      </w:r>
    </w:p>
    <w:p w14:paraId="2F1468AA" w14:textId="57B77F50" w:rsidR="00504DA5" w:rsidDel="006108F5" w:rsidRDefault="002F2304">
      <w:pPr>
        <w:pStyle w:val="12"/>
        <w:widowControl/>
        <w:numPr>
          <w:ilvl w:val="0"/>
          <w:numId w:val="3"/>
        </w:numPr>
        <w:adjustRightInd/>
        <w:snapToGrid/>
        <w:spacing w:before="150" w:after="150"/>
        <w:ind w:firstLineChars="0" w:firstLine="0"/>
        <w:jc w:val="left"/>
        <w:rPr>
          <w:del w:id="78" w:author="bo lin" w:date="2014-08-17T20:11:00Z"/>
          <w:rFonts w:ascii="Verdana" w:hAnsi="Verdana"/>
        </w:rPr>
      </w:pPr>
      <w:del w:id="79" w:author="bo lin" w:date="2014-08-17T20:11:00Z">
        <w:r w:rsidDel="006108F5">
          <w:rPr>
            <w:rFonts w:ascii="Times New Roman" w:hAnsi="Times New Roman" w:hint="eastAsia"/>
          </w:rPr>
          <w:delText>开放平台：</w:delText>
        </w:r>
      </w:del>
    </w:p>
    <w:p w14:paraId="3D000651" w14:textId="37FAD1AD" w:rsidR="00504DA5" w:rsidDel="006108F5" w:rsidRDefault="002F2304">
      <w:pPr>
        <w:pStyle w:val="12"/>
        <w:widowControl/>
        <w:adjustRightInd/>
        <w:snapToGrid/>
        <w:spacing w:before="150" w:after="150"/>
        <w:ind w:left="902" w:firstLineChars="0" w:firstLine="0"/>
        <w:jc w:val="left"/>
        <w:rPr>
          <w:del w:id="80" w:author="bo lin" w:date="2014-08-17T20:11:00Z"/>
          <w:rFonts w:ascii="Verdana" w:hAnsi="Verdana"/>
        </w:rPr>
      </w:pPr>
      <w:del w:id="81" w:author="bo lin" w:date="2014-08-17T20:11:00Z">
        <w:r w:rsidDel="006108F5">
          <w:rPr>
            <w:rFonts w:ascii="Verdana" w:hAnsi="Verdana" w:hint="eastAsia"/>
          </w:rPr>
          <w:delText>Open_id:</w:delText>
        </w:r>
        <w:r w:rsidDel="006108F5">
          <w:rPr>
            <w:rFonts w:ascii="Verdana" w:hAnsi="Verdana" w:hint="eastAsia"/>
          </w:rPr>
          <w:delText>第三方根据用户信息生成的用户特征码，具有唯一性。</w:delText>
        </w:r>
      </w:del>
    </w:p>
    <w:p w14:paraId="44FF32FC" w14:textId="455B7620" w:rsidR="00504DA5" w:rsidDel="006108F5" w:rsidRDefault="002F2304">
      <w:pPr>
        <w:pStyle w:val="12"/>
        <w:widowControl/>
        <w:adjustRightInd/>
        <w:snapToGrid/>
        <w:spacing w:before="150" w:after="150"/>
        <w:ind w:left="902" w:firstLineChars="0" w:firstLine="0"/>
        <w:jc w:val="left"/>
        <w:rPr>
          <w:del w:id="82" w:author="bo lin" w:date="2014-08-17T20:11:00Z"/>
          <w:rFonts w:ascii="Verdana" w:hAnsi="Verdana"/>
        </w:rPr>
      </w:pPr>
      <w:del w:id="83" w:author="bo lin" w:date="2014-08-17T20:11:00Z">
        <w:r w:rsidDel="006108F5">
          <w:rPr>
            <w:rFonts w:ascii="Verdana" w:hAnsi="Verdana" w:hint="eastAsia"/>
          </w:rPr>
          <w:delText>Access_token:</w:delText>
        </w:r>
        <w:r w:rsidDel="006108F5">
          <w:rPr>
            <w:rFonts w:ascii="Verdana" w:hAnsi="Verdana" w:hint="eastAsia"/>
          </w:rPr>
          <w:delText>用户通过第三方账户成功登录后获取的令牌。</w:delText>
        </w:r>
      </w:del>
    </w:p>
    <w:p w14:paraId="0D53B40F" w14:textId="3A7AF793" w:rsidR="00504DA5" w:rsidDel="006108F5" w:rsidRDefault="002F2304">
      <w:pPr>
        <w:pStyle w:val="12"/>
        <w:widowControl/>
        <w:adjustRightInd/>
        <w:snapToGrid/>
        <w:spacing w:before="150" w:after="150"/>
        <w:ind w:left="902" w:firstLineChars="0" w:firstLine="0"/>
        <w:jc w:val="left"/>
        <w:rPr>
          <w:del w:id="84" w:author="bo lin" w:date="2014-08-17T20:11:00Z"/>
          <w:rFonts w:ascii="Verdana" w:hAnsi="Verdana"/>
        </w:rPr>
      </w:pPr>
      <w:del w:id="85" w:author="bo lin" w:date="2014-08-17T20:11:00Z">
        <w:r w:rsidDel="006108F5">
          <w:rPr>
            <w:rFonts w:ascii="Verdana" w:hAnsi="Verdana" w:hint="eastAsia"/>
          </w:rPr>
          <w:delText>Expires_in:</w:delText>
        </w:r>
        <w:r w:rsidDel="006108F5">
          <w:rPr>
            <w:rFonts w:ascii="Verdana" w:hAnsi="Verdana" w:hint="eastAsia"/>
          </w:rPr>
          <w:delText>时效，令牌有效时间用于第三方验证令牌是否有效。</w:delText>
        </w:r>
      </w:del>
    </w:p>
    <w:p w14:paraId="5F2F5400" w14:textId="77777777" w:rsidR="00504DA5" w:rsidRDefault="00504DA5">
      <w:pPr>
        <w:rPr>
          <w:rFonts w:ascii="Times New Roman" w:hAnsi="Times New Roman"/>
          <w:i/>
          <w:color w:val="1F497D"/>
        </w:rPr>
      </w:pPr>
    </w:p>
    <w:p w14:paraId="35B678D0" w14:textId="77777777" w:rsidR="00504DA5" w:rsidRDefault="002F2304">
      <w:pPr>
        <w:pStyle w:val="1"/>
        <w:spacing w:before="240" w:after="240"/>
      </w:pPr>
      <w:bookmarkStart w:id="86" w:name="_Toc269925681"/>
      <w:r>
        <w:rPr>
          <w:rFonts w:hint="eastAsia"/>
        </w:rPr>
        <w:t>参考资料</w:t>
      </w:r>
      <w:bookmarkEnd w:id="86"/>
    </w:p>
    <w:p w14:paraId="3445A439" w14:textId="77777777" w:rsidR="00504DA5" w:rsidRDefault="002F2304">
      <w:pPr>
        <w:rPr>
          <w:rFonts w:ascii="Times New Roman" w:hAnsi="Times New Roman"/>
          <w:i/>
          <w:color w:val="1F497D"/>
        </w:rPr>
      </w:pPr>
      <w:r>
        <w:rPr>
          <w:rFonts w:ascii="Times New Roman" w:hAnsi="Times New Roman" w:hint="eastAsia"/>
          <w:i/>
          <w:color w:val="1F497D"/>
        </w:rPr>
        <w:t>【描述编写详细设计说明书使用的表、证、单、书名称，具体内容放在本文档附件中。】</w:t>
      </w:r>
    </w:p>
    <w:p w14:paraId="6EB9DE52" w14:textId="77777777" w:rsidR="00504DA5" w:rsidRDefault="002F2304">
      <w:pPr>
        <w:rPr>
          <w:rFonts w:ascii="Times New Roman" w:hAnsi="Times New Roman"/>
          <w:i/>
          <w:color w:val="1F497D"/>
        </w:rPr>
      </w:pPr>
      <w:r>
        <w:rPr>
          <w:rFonts w:ascii="Times New Roman" w:hAnsi="Times New Roman" w:hint="eastAsia"/>
          <w:i/>
          <w:color w:val="1F497D"/>
        </w:rPr>
        <w:t>Oauth2.0</w:t>
      </w:r>
    </w:p>
    <w:p w14:paraId="6B92D1CB" w14:textId="77777777" w:rsidR="00504DA5" w:rsidRDefault="002F2304">
      <w:pPr>
        <w:pStyle w:val="1"/>
        <w:spacing w:before="240" w:after="240"/>
      </w:pPr>
      <w:bookmarkStart w:id="87" w:name="_Toc269925682"/>
      <w:r>
        <w:rPr>
          <w:rFonts w:hint="eastAsia"/>
        </w:rPr>
        <w:t>乐食</w:t>
      </w:r>
      <w:r>
        <w:rPr>
          <w:rFonts w:hint="eastAsia"/>
        </w:rPr>
        <w:t>Android</w:t>
      </w:r>
      <w:r>
        <w:rPr>
          <w:rFonts w:hint="eastAsia"/>
        </w:rPr>
        <w:t>客户端系统</w:t>
      </w:r>
      <w:bookmarkEnd w:id="87"/>
    </w:p>
    <w:p w14:paraId="7A87490F" w14:textId="77777777" w:rsidR="00504DA5" w:rsidRDefault="002F2304">
      <w:pPr>
        <w:pStyle w:val="2"/>
        <w:spacing w:before="120" w:after="120"/>
      </w:pPr>
      <w:bookmarkStart w:id="88" w:name="_Toc269925683"/>
      <w:r>
        <w:rPr>
          <w:rFonts w:hint="eastAsia"/>
        </w:rPr>
        <w:t>登录功能模块</w:t>
      </w:r>
      <w:bookmarkEnd w:id="88"/>
    </w:p>
    <w:p w14:paraId="330ACF71" w14:textId="77777777" w:rsidR="00504DA5" w:rsidRDefault="002F2304">
      <w:pPr>
        <w:pStyle w:val="3"/>
        <w:spacing w:before="120"/>
      </w:pPr>
      <w:bookmarkStart w:id="89" w:name="_Toc269925684"/>
      <w:r>
        <w:rPr>
          <w:rFonts w:hint="eastAsia"/>
        </w:rPr>
        <w:t>模块描述</w:t>
      </w:r>
      <w:bookmarkEnd w:id="89"/>
    </w:p>
    <w:p w14:paraId="40C4F9CB" w14:textId="77777777" w:rsidR="00504DA5" w:rsidRDefault="002F2304">
      <w:pPr>
        <w:ind w:firstLine="420"/>
        <w:rPr>
          <w:rFonts w:ascii="Times New Roman" w:hAnsi="Times New Roman"/>
          <w:i/>
          <w:color w:val="1F497D"/>
        </w:rPr>
      </w:pPr>
      <w:r>
        <w:rPr>
          <w:rFonts w:ascii="Times New Roman" w:hAnsi="Times New Roman" w:hint="eastAsia"/>
          <w:i/>
          <w:color w:val="1F497D"/>
        </w:rPr>
        <w:t>【给出对该模块的简要描述，主要说明安排设计本程序的目的意义，说明本程序的特点。】</w:t>
      </w:r>
    </w:p>
    <w:p w14:paraId="5FAFAF1F" w14:textId="1FB88C14" w:rsidR="00504DA5" w:rsidDel="006108F5" w:rsidRDefault="002F2304">
      <w:pPr>
        <w:ind w:firstLine="420"/>
        <w:rPr>
          <w:del w:id="90" w:author="bo lin" w:date="2014-08-17T20:11:00Z"/>
          <w:rFonts w:ascii="Times New Roman" w:hAnsi="Times New Roman"/>
          <w:iCs/>
          <w:color w:val="0000FF"/>
        </w:rPr>
      </w:pPr>
      <w:del w:id="91" w:author="bo lin" w:date="2014-08-17T20:11:00Z">
        <w:r w:rsidDel="006108F5">
          <w:rPr>
            <w:rFonts w:ascii="Times New Roman" w:hAnsi="Times New Roman" w:hint="eastAsia"/>
            <w:iCs/>
            <w:color w:val="0000FF"/>
          </w:rPr>
          <w:delText>【登录模块】</w:delText>
        </w:r>
      </w:del>
    </w:p>
    <w:p w14:paraId="71DE11F3" w14:textId="60C152BA" w:rsidR="00504DA5" w:rsidDel="006108F5" w:rsidRDefault="002F2304">
      <w:pPr>
        <w:ind w:firstLine="420"/>
        <w:rPr>
          <w:del w:id="92" w:author="bo lin" w:date="2014-08-17T20:11:00Z"/>
          <w:rFonts w:ascii="Times New Roman" w:hAnsi="Times New Roman"/>
          <w:iCs/>
          <w:color w:val="0000FF"/>
        </w:rPr>
      </w:pPr>
      <w:del w:id="93" w:author="bo lin" w:date="2014-08-17T20:11:00Z">
        <w:r w:rsidDel="006108F5">
          <w:rPr>
            <w:rFonts w:ascii="Times New Roman" w:hAnsi="Times New Roman" w:hint="eastAsia"/>
            <w:iCs/>
            <w:color w:val="0000FF"/>
          </w:rPr>
          <w:delText>登录模块，作为主程序的入口，是后续数据生产使用的一个前提条件。</w:delText>
        </w:r>
      </w:del>
    </w:p>
    <w:p w14:paraId="6F638160" w14:textId="202984B0" w:rsidR="00504DA5" w:rsidDel="006108F5" w:rsidRDefault="002F2304">
      <w:pPr>
        <w:ind w:firstLine="420"/>
        <w:rPr>
          <w:del w:id="94" w:author="bo lin" w:date="2014-08-17T20:11:00Z"/>
          <w:rFonts w:ascii="Times New Roman" w:hAnsi="Times New Roman"/>
          <w:iCs/>
          <w:color w:val="0000FF"/>
        </w:rPr>
      </w:pPr>
      <w:del w:id="95" w:author="bo lin" w:date="2014-08-17T20:11:00Z">
        <w:r w:rsidDel="006108F5">
          <w:rPr>
            <w:rFonts w:ascii="Times New Roman" w:hAnsi="Times New Roman" w:hint="eastAsia"/>
            <w:iCs/>
            <w:color w:val="0000FF"/>
          </w:rPr>
          <w:delText>说明：</w:delText>
        </w:r>
        <w:r w:rsidDel="006108F5">
          <w:rPr>
            <w:rFonts w:ascii="Times New Roman" w:hAnsi="Times New Roman" w:hint="eastAsia"/>
            <w:iCs/>
            <w:color w:val="0000FF"/>
          </w:rPr>
          <w:delText>Request</w:delText>
        </w:r>
        <w:r w:rsidDel="006108F5">
          <w:rPr>
            <w:rFonts w:ascii="Times New Roman" w:hAnsi="Times New Roman" w:hint="eastAsia"/>
            <w:iCs/>
            <w:color w:val="0000FF"/>
          </w:rPr>
          <w:delText>为客户端的请求，具体方法名，根据服务端确定，</w:delText>
        </w:r>
        <w:r w:rsidDel="006108F5">
          <w:rPr>
            <w:rFonts w:ascii="Times New Roman" w:hAnsi="Times New Roman" w:hint="eastAsia"/>
            <w:iCs/>
            <w:color w:val="0000FF"/>
          </w:rPr>
          <w:delText>Response</w:delText>
        </w:r>
        <w:r w:rsidDel="006108F5">
          <w:rPr>
            <w:rFonts w:ascii="Times New Roman" w:hAnsi="Times New Roman" w:hint="eastAsia"/>
            <w:iCs/>
            <w:color w:val="0000FF"/>
          </w:rPr>
          <w:delText>为服务端返回响应处理结果，数据格式采用</w:delText>
        </w:r>
        <w:r w:rsidDel="006108F5">
          <w:rPr>
            <w:rFonts w:ascii="Times New Roman" w:hAnsi="Times New Roman" w:hint="eastAsia"/>
            <w:iCs/>
            <w:color w:val="0000FF"/>
          </w:rPr>
          <w:delText>json</w:delText>
        </w:r>
        <w:r w:rsidDel="006108F5">
          <w:rPr>
            <w:rFonts w:ascii="Times New Roman" w:hAnsi="Times New Roman" w:hint="eastAsia"/>
            <w:iCs/>
            <w:color w:val="0000FF"/>
          </w:rPr>
          <w:delText>格式。</w:delText>
        </w:r>
      </w:del>
    </w:p>
    <w:p w14:paraId="57672181" w14:textId="2BB1F61A" w:rsidR="00504DA5" w:rsidDel="006108F5" w:rsidRDefault="002F2304">
      <w:pPr>
        <w:ind w:firstLine="420"/>
        <w:rPr>
          <w:del w:id="96" w:author="bo lin" w:date="2014-08-17T20:11:00Z"/>
          <w:rFonts w:ascii="Times New Roman" w:hAnsi="Times New Roman"/>
          <w:iCs/>
          <w:color w:val="0000FF"/>
        </w:rPr>
      </w:pPr>
      <w:del w:id="97" w:author="bo lin" w:date="2014-08-17T20:11:00Z">
        <w:r w:rsidDel="006108F5">
          <w:rPr>
            <w:rFonts w:ascii="Times New Roman" w:hAnsi="Times New Roman" w:hint="eastAsia"/>
            <w:iCs/>
            <w:color w:val="0000FF"/>
          </w:rPr>
          <w:delText>1</w:delText>
        </w:r>
        <w:r w:rsidDel="006108F5">
          <w:rPr>
            <w:rFonts w:ascii="Times New Roman" w:hAnsi="Times New Roman" w:hint="eastAsia"/>
            <w:iCs/>
            <w:color w:val="0000FF"/>
          </w:rPr>
          <w:delText>：用户帐号登录</w:delText>
        </w:r>
      </w:del>
    </w:p>
    <w:p w14:paraId="2A7D45C7" w14:textId="01FB05CA" w:rsidR="00504DA5" w:rsidDel="006108F5" w:rsidRDefault="002F2304">
      <w:pPr>
        <w:ind w:firstLine="420"/>
        <w:rPr>
          <w:del w:id="98" w:author="bo lin" w:date="2014-08-17T20:11:00Z"/>
          <w:rFonts w:ascii="Times New Roman" w:hAnsi="Times New Roman"/>
          <w:iCs/>
          <w:color w:val="0000FF"/>
        </w:rPr>
      </w:pPr>
      <w:del w:id="99" w:author="bo lin" w:date="2014-08-17T20:11:00Z">
        <w:r w:rsidDel="006108F5">
          <w:rPr>
            <w:rFonts w:ascii="Times New Roman" w:hAnsi="Times New Roman" w:hint="eastAsia"/>
            <w:iCs/>
            <w:color w:val="0000FF"/>
          </w:rPr>
          <w:delText>Request(Sting account</w:delText>
        </w:r>
        <w:r w:rsidDel="006108F5">
          <w:rPr>
            <w:rFonts w:ascii="Times New Roman" w:hAnsi="Times New Roman" w:hint="eastAsia"/>
            <w:iCs/>
            <w:color w:val="0000FF"/>
          </w:rPr>
          <w:delText>，</w:delText>
        </w:r>
        <w:r w:rsidDel="006108F5">
          <w:rPr>
            <w:rFonts w:ascii="Times New Roman" w:hAnsi="Times New Roman" w:hint="eastAsia"/>
            <w:iCs/>
            <w:color w:val="0000FF"/>
          </w:rPr>
          <w:delText>String password);</w:delText>
        </w:r>
      </w:del>
    </w:p>
    <w:p w14:paraId="22EABD0F" w14:textId="20092CFF" w:rsidR="00504DA5" w:rsidDel="006108F5" w:rsidRDefault="002F2304">
      <w:pPr>
        <w:ind w:firstLine="420"/>
        <w:rPr>
          <w:del w:id="100" w:author="bo lin" w:date="2014-08-17T20:11:00Z"/>
          <w:rFonts w:ascii="Times New Roman" w:hAnsi="Times New Roman"/>
          <w:iCs/>
          <w:color w:val="0000FF"/>
        </w:rPr>
      </w:pPr>
      <w:del w:id="101" w:author="bo lin" w:date="2014-08-17T20:11:00Z">
        <w:r w:rsidDel="006108F5">
          <w:rPr>
            <w:rFonts w:ascii="Times New Roman" w:hAnsi="Times New Roman" w:hint="eastAsia"/>
            <w:iCs/>
            <w:color w:val="0000FF"/>
          </w:rPr>
          <w:delText>Response(User user</w:delText>
        </w:r>
        <w:r w:rsidDel="006108F5">
          <w:rPr>
            <w:rFonts w:ascii="Times New Roman" w:hAnsi="Times New Roman" w:hint="eastAsia"/>
            <w:iCs/>
            <w:color w:val="0000FF"/>
          </w:rPr>
          <w:delText>，</w:delText>
        </w:r>
        <w:r w:rsidDel="006108F5">
          <w:rPr>
            <w:rFonts w:ascii="Times New Roman" w:hAnsi="Times New Roman" w:hint="eastAsia"/>
            <w:iCs/>
            <w:color w:val="0000FF"/>
          </w:rPr>
          <w:delText>int return_code);</w:delText>
        </w:r>
      </w:del>
    </w:p>
    <w:p w14:paraId="2263B328" w14:textId="1B0FE9C9" w:rsidR="00504DA5" w:rsidDel="006108F5" w:rsidRDefault="00504DA5">
      <w:pPr>
        <w:ind w:firstLine="420"/>
        <w:rPr>
          <w:del w:id="102" w:author="bo lin" w:date="2014-08-17T20:11:00Z"/>
          <w:rFonts w:ascii="Times New Roman" w:hAnsi="Times New Roman"/>
          <w:iCs/>
          <w:color w:val="0000FF"/>
        </w:rPr>
      </w:pPr>
    </w:p>
    <w:p w14:paraId="65DCBCAD" w14:textId="70C5BC19" w:rsidR="00504DA5" w:rsidDel="006108F5" w:rsidRDefault="002F2304">
      <w:pPr>
        <w:ind w:firstLine="420"/>
        <w:rPr>
          <w:del w:id="103" w:author="bo lin" w:date="2014-08-17T20:11:00Z"/>
          <w:rFonts w:ascii="Times New Roman" w:hAnsi="Times New Roman"/>
          <w:iCs/>
          <w:color w:val="0000FF"/>
        </w:rPr>
      </w:pPr>
      <w:del w:id="104" w:author="bo lin" w:date="2014-08-17T20:11:00Z">
        <w:r w:rsidDel="006108F5">
          <w:rPr>
            <w:rFonts w:ascii="Times New Roman" w:hAnsi="Times New Roman" w:hint="eastAsia"/>
            <w:iCs/>
            <w:color w:val="0000FF"/>
          </w:rPr>
          <w:delText>2</w:delText>
        </w:r>
        <w:r w:rsidDel="006108F5">
          <w:rPr>
            <w:rFonts w:ascii="Times New Roman" w:hAnsi="Times New Roman" w:hint="eastAsia"/>
            <w:iCs/>
            <w:color w:val="0000FF"/>
          </w:rPr>
          <w:delText>：腾讯开放平台</w:delText>
        </w:r>
      </w:del>
    </w:p>
    <w:p w14:paraId="603F2D0F" w14:textId="4DCFE855" w:rsidR="00504DA5" w:rsidDel="006108F5" w:rsidRDefault="002F2304">
      <w:pPr>
        <w:ind w:firstLine="420"/>
        <w:rPr>
          <w:del w:id="105" w:author="bo lin" w:date="2014-08-17T20:11:00Z"/>
          <w:rFonts w:ascii="Times New Roman" w:hAnsi="Times New Roman"/>
          <w:iCs/>
          <w:color w:val="0000FF"/>
        </w:rPr>
      </w:pPr>
      <w:del w:id="106" w:author="bo lin" w:date="2014-08-17T20:11:00Z">
        <w:r w:rsidDel="006108F5">
          <w:rPr>
            <w:rFonts w:ascii="Times New Roman" w:hAnsi="Times New Roman" w:hint="eastAsia"/>
            <w:iCs/>
            <w:color w:val="0000FF"/>
          </w:rPr>
          <w:delText>Request(Sting open_id</w:delText>
        </w:r>
        <w:r w:rsidDel="006108F5">
          <w:rPr>
            <w:rFonts w:ascii="Times New Roman" w:hAnsi="Times New Roman" w:hint="eastAsia"/>
            <w:iCs/>
            <w:color w:val="0000FF"/>
          </w:rPr>
          <w:delText>，</w:delText>
        </w:r>
        <w:r w:rsidDel="006108F5">
          <w:rPr>
            <w:rFonts w:ascii="Times New Roman" w:hAnsi="Times New Roman" w:hint="eastAsia"/>
            <w:iCs/>
            <w:color w:val="0000FF"/>
          </w:rPr>
          <w:delText>String access_token</w:delText>
        </w:r>
        <w:r w:rsidDel="006108F5">
          <w:rPr>
            <w:rFonts w:ascii="Times New Roman" w:hAnsi="Times New Roman" w:hint="eastAsia"/>
            <w:iCs/>
            <w:color w:val="0000FF"/>
          </w:rPr>
          <w:delText>，</w:delText>
        </w:r>
        <w:r w:rsidDel="006108F5">
          <w:rPr>
            <w:rFonts w:ascii="Times New Roman" w:hAnsi="Times New Roman" w:hint="eastAsia"/>
            <w:iCs/>
            <w:color w:val="0000FF"/>
          </w:rPr>
          <w:delText>String expires_in);</w:delText>
        </w:r>
      </w:del>
    </w:p>
    <w:p w14:paraId="72B08E15" w14:textId="20D3490C" w:rsidR="00504DA5" w:rsidDel="006108F5" w:rsidRDefault="002F2304">
      <w:pPr>
        <w:ind w:firstLine="420"/>
        <w:rPr>
          <w:del w:id="107" w:author="bo lin" w:date="2014-08-17T20:11:00Z"/>
          <w:rFonts w:ascii="Times New Roman" w:hAnsi="Times New Roman"/>
          <w:iCs/>
          <w:color w:val="0000FF"/>
        </w:rPr>
      </w:pPr>
      <w:del w:id="108" w:author="bo lin" w:date="2014-08-17T20:11:00Z">
        <w:r w:rsidDel="006108F5">
          <w:rPr>
            <w:rFonts w:ascii="Times New Roman" w:hAnsi="Times New Roman" w:hint="eastAsia"/>
            <w:iCs/>
            <w:color w:val="0000FF"/>
          </w:rPr>
          <w:delText>Response(User user</w:delText>
        </w:r>
        <w:r w:rsidDel="006108F5">
          <w:rPr>
            <w:rFonts w:ascii="Times New Roman" w:hAnsi="Times New Roman" w:hint="eastAsia"/>
            <w:iCs/>
            <w:color w:val="0000FF"/>
          </w:rPr>
          <w:delText>，</w:delText>
        </w:r>
        <w:r w:rsidDel="006108F5">
          <w:rPr>
            <w:rFonts w:ascii="Times New Roman" w:hAnsi="Times New Roman" w:hint="eastAsia"/>
            <w:iCs/>
            <w:color w:val="0000FF"/>
          </w:rPr>
          <w:delText>int return_code);</w:delText>
        </w:r>
      </w:del>
    </w:p>
    <w:p w14:paraId="7A47C292" w14:textId="64A626ED" w:rsidR="00504DA5" w:rsidDel="006108F5" w:rsidRDefault="00504DA5">
      <w:pPr>
        <w:ind w:firstLine="420"/>
        <w:rPr>
          <w:del w:id="109" w:author="bo lin" w:date="2014-08-17T20:11:00Z"/>
          <w:rFonts w:ascii="Times New Roman" w:hAnsi="Times New Roman"/>
          <w:iCs/>
          <w:color w:val="0000FF"/>
        </w:rPr>
      </w:pPr>
    </w:p>
    <w:p w14:paraId="2E00607D" w14:textId="62371009" w:rsidR="00504DA5" w:rsidDel="006108F5" w:rsidRDefault="002F2304">
      <w:pPr>
        <w:ind w:firstLine="420"/>
        <w:rPr>
          <w:del w:id="110" w:author="bo lin" w:date="2014-08-17T20:11:00Z"/>
          <w:rFonts w:ascii="Times New Roman" w:hAnsi="Times New Roman"/>
          <w:iCs/>
          <w:color w:val="0000FF"/>
        </w:rPr>
      </w:pPr>
      <w:del w:id="111" w:author="bo lin" w:date="2014-08-17T20:11:00Z">
        <w:r w:rsidDel="006108F5">
          <w:rPr>
            <w:rFonts w:ascii="Times New Roman" w:hAnsi="Times New Roman" w:hint="eastAsia"/>
            <w:iCs/>
            <w:color w:val="0000FF"/>
          </w:rPr>
          <w:delText>3</w:delText>
        </w:r>
        <w:r w:rsidDel="006108F5">
          <w:rPr>
            <w:rFonts w:ascii="Times New Roman" w:hAnsi="Times New Roman" w:hint="eastAsia"/>
            <w:iCs/>
            <w:color w:val="0000FF"/>
          </w:rPr>
          <w:delText>：新浪开放平台</w:delText>
        </w:r>
      </w:del>
    </w:p>
    <w:p w14:paraId="5F826237" w14:textId="20B47DC2" w:rsidR="00504DA5" w:rsidDel="006108F5" w:rsidRDefault="002F2304">
      <w:pPr>
        <w:ind w:firstLine="420"/>
        <w:rPr>
          <w:del w:id="112" w:author="bo lin" w:date="2014-08-17T20:11:00Z"/>
          <w:rFonts w:ascii="Times New Roman" w:hAnsi="Times New Roman"/>
          <w:iCs/>
          <w:color w:val="0000FF"/>
        </w:rPr>
      </w:pPr>
      <w:del w:id="113" w:author="bo lin" w:date="2014-08-17T20:11:00Z">
        <w:r w:rsidDel="006108F5">
          <w:rPr>
            <w:rFonts w:ascii="Times New Roman" w:hAnsi="Times New Roman" w:hint="eastAsia"/>
            <w:iCs/>
            <w:color w:val="0000FF"/>
          </w:rPr>
          <w:delText>Request(Sting access_secret</w:delText>
        </w:r>
        <w:r w:rsidDel="006108F5">
          <w:rPr>
            <w:rFonts w:ascii="Times New Roman" w:hAnsi="Times New Roman" w:hint="eastAsia"/>
            <w:iCs/>
            <w:color w:val="0000FF"/>
          </w:rPr>
          <w:delText>，</w:delText>
        </w:r>
        <w:r w:rsidDel="006108F5">
          <w:rPr>
            <w:rFonts w:ascii="Times New Roman" w:hAnsi="Times New Roman" w:hint="eastAsia"/>
            <w:iCs/>
            <w:color w:val="0000FF"/>
          </w:rPr>
          <w:delText>String access_token</w:delText>
        </w:r>
        <w:r w:rsidDel="006108F5">
          <w:rPr>
            <w:rFonts w:ascii="Times New Roman" w:hAnsi="Times New Roman" w:hint="eastAsia"/>
            <w:iCs/>
            <w:color w:val="0000FF"/>
          </w:rPr>
          <w:delText>，</w:delText>
        </w:r>
        <w:r w:rsidDel="006108F5">
          <w:rPr>
            <w:rFonts w:ascii="Times New Roman" w:hAnsi="Times New Roman" w:hint="eastAsia"/>
            <w:iCs/>
            <w:color w:val="0000FF"/>
          </w:rPr>
          <w:delText>String expires_in);</w:delText>
        </w:r>
      </w:del>
    </w:p>
    <w:p w14:paraId="27FECAC6" w14:textId="016AD440" w:rsidR="00504DA5" w:rsidDel="006108F5" w:rsidRDefault="002F2304">
      <w:pPr>
        <w:ind w:firstLine="420"/>
        <w:rPr>
          <w:del w:id="114" w:author="bo lin" w:date="2014-08-17T20:11:00Z"/>
          <w:rFonts w:ascii="Times New Roman" w:hAnsi="Times New Roman"/>
          <w:iCs/>
          <w:color w:val="0000FF"/>
        </w:rPr>
      </w:pPr>
      <w:del w:id="115" w:author="bo lin" w:date="2014-08-17T20:11:00Z">
        <w:r w:rsidDel="006108F5">
          <w:rPr>
            <w:rFonts w:ascii="Times New Roman" w:hAnsi="Times New Roman" w:hint="eastAsia"/>
            <w:iCs/>
            <w:color w:val="0000FF"/>
          </w:rPr>
          <w:delText>Response(User user</w:delText>
        </w:r>
        <w:r w:rsidDel="006108F5">
          <w:rPr>
            <w:rFonts w:ascii="Times New Roman" w:hAnsi="Times New Roman" w:hint="eastAsia"/>
            <w:iCs/>
            <w:color w:val="0000FF"/>
          </w:rPr>
          <w:delText>，</w:delText>
        </w:r>
        <w:r w:rsidDel="006108F5">
          <w:rPr>
            <w:rFonts w:ascii="Times New Roman" w:hAnsi="Times New Roman" w:hint="eastAsia"/>
            <w:iCs/>
            <w:color w:val="0000FF"/>
          </w:rPr>
          <w:delText>int return_code);</w:delText>
        </w:r>
      </w:del>
    </w:p>
    <w:p w14:paraId="74B5CBE4" w14:textId="77777777" w:rsidR="00504DA5" w:rsidRDefault="00504DA5">
      <w:pPr>
        <w:ind w:firstLine="420"/>
        <w:rPr>
          <w:rFonts w:ascii="Times New Roman" w:hAnsi="Times New Roman"/>
          <w:i/>
          <w:color w:val="1F497D"/>
        </w:rPr>
      </w:pPr>
    </w:p>
    <w:p w14:paraId="7D5BF258" w14:textId="77777777" w:rsidR="00504DA5" w:rsidRDefault="00504DA5">
      <w:pPr>
        <w:ind w:firstLine="420"/>
        <w:rPr>
          <w:rFonts w:ascii="Times New Roman" w:hAnsi="Times New Roman"/>
          <w:b/>
          <w:bCs/>
          <w:iCs/>
          <w:color w:val="1F497D"/>
        </w:rPr>
      </w:pPr>
    </w:p>
    <w:p w14:paraId="4B6D185F" w14:textId="6877FAD7" w:rsidR="00504DA5" w:rsidDel="006108F5" w:rsidRDefault="006A1985">
      <w:pPr>
        <w:pStyle w:val="3"/>
        <w:spacing w:before="120"/>
        <w:rPr>
          <w:del w:id="116" w:author="bo lin" w:date="2014-08-17T20:10:00Z"/>
        </w:rPr>
      </w:pPr>
      <w:del w:id="117" w:author="bo lin" w:date="2014-08-17T20:10:00Z">
        <w:r w:rsidDel="006108F5">
          <w:rPr>
            <w:rFonts w:hint="eastAsia"/>
          </w:rPr>
          <w:delText>权限说明</w:delText>
        </w:r>
      </w:del>
    </w:p>
    <w:p w14:paraId="334CDED6" w14:textId="1AC0D647" w:rsidR="00504DA5" w:rsidDel="006108F5" w:rsidRDefault="006A1985">
      <w:pPr>
        <w:ind w:firstLine="420"/>
        <w:rPr>
          <w:del w:id="118" w:author="bo lin" w:date="2014-08-17T20:10:00Z"/>
          <w:rFonts w:ascii="Times New Roman" w:hAnsi="Times New Roman"/>
          <w:i/>
          <w:color w:val="1F497D"/>
        </w:rPr>
      </w:pPr>
      <w:del w:id="119" w:author="bo lin" w:date="2014-08-17T20:10:00Z">
        <w:r w:rsidDel="006108F5">
          <w:rPr>
            <w:rFonts w:ascii="Times New Roman" w:hAnsi="Times New Roman" w:hint="eastAsia"/>
            <w:i/>
            <w:color w:val="1F497D"/>
          </w:rPr>
          <w:delText>【说明本模块所受的权限</w:delText>
        </w:r>
        <w:r w:rsidDel="006108F5">
          <w:rPr>
            <w:rFonts w:ascii="Times New Roman" w:hAnsi="Times New Roman" w:hint="eastAsia"/>
            <w:i/>
            <w:color w:val="1F497D"/>
          </w:rPr>
          <w:delText>约束，哪个角色才能使用本模块功能】</w:delText>
        </w:r>
      </w:del>
    </w:p>
    <w:p w14:paraId="270D87EB" w14:textId="72FE8871" w:rsidR="00504DA5" w:rsidDel="006108F5" w:rsidRDefault="006A1985">
      <w:pPr>
        <w:ind w:firstLine="420"/>
        <w:rPr>
          <w:del w:id="120" w:author="bo lin" w:date="2014-08-17T20:10:00Z"/>
          <w:rFonts w:ascii="Times New Roman" w:hAnsi="Times New Roman"/>
          <w:i/>
          <w:color w:val="1F497D"/>
        </w:rPr>
      </w:pPr>
      <w:del w:id="121" w:author="bo lin" w:date="2014-08-17T20:10:00Z">
        <w:r w:rsidDel="006108F5">
          <w:rPr>
            <w:rFonts w:ascii="Times New Roman" w:hAnsi="Times New Roman" w:hint="eastAsia"/>
            <w:i/>
            <w:color w:val="1F497D"/>
          </w:rPr>
          <w:delText>已经注册过的用户可以使用，自有用户名或者绑定的第三方账户登录。</w:delText>
        </w:r>
      </w:del>
    </w:p>
    <w:p w14:paraId="4D24037C" w14:textId="77777777" w:rsidR="00504DA5" w:rsidRDefault="006A1985">
      <w:pPr>
        <w:pStyle w:val="3"/>
        <w:spacing w:before="120"/>
      </w:pPr>
      <w:bookmarkStart w:id="122" w:name="_Toc388433868"/>
      <w:bookmarkStart w:id="123" w:name="_Toc269925685"/>
      <w:r>
        <w:rPr>
          <w:rFonts w:hint="eastAsia"/>
        </w:rPr>
        <w:t>数据库设计</w:t>
      </w:r>
      <w:bookmarkEnd w:id="122"/>
      <w:bookmarkEnd w:id="123"/>
    </w:p>
    <w:p w14:paraId="79A67FF7" w14:textId="6F95E2E3" w:rsidR="00504DA5" w:rsidRDefault="002F2304">
      <w:pPr>
        <w:ind w:firstLine="420"/>
        <w:rPr>
          <w:rFonts w:ascii="Times New Roman" w:hAnsi="Times New Roman"/>
          <w:i/>
          <w:color w:val="1F497D"/>
        </w:rPr>
      </w:pPr>
      <w:r>
        <w:rPr>
          <w:rFonts w:ascii="Times New Roman" w:hAnsi="Times New Roman" w:hint="eastAsia"/>
          <w:i/>
          <w:color w:val="1F497D"/>
        </w:rPr>
        <w:t>【此处描述本模块手机客户端所使用的所有库表结构及表与表之间的关系，具体样式参考下图</w:t>
      </w:r>
      <w:ins w:id="124" w:author="bo lin" w:date="2014-08-17T20:10:00Z">
        <w:r w:rsidR="006108F5">
          <w:rPr>
            <w:rFonts w:ascii="Times New Roman" w:hAnsi="Times New Roman" w:hint="eastAsia"/>
            <w:i/>
            <w:color w:val="1F497D"/>
          </w:rPr>
          <w:t>，若没有表结构，则描述相应的存储方式</w:t>
        </w:r>
      </w:ins>
      <w:r>
        <w:rPr>
          <w:rFonts w:ascii="Times New Roman" w:hAnsi="Times New Roman" w:hint="eastAsia"/>
          <w:i/>
          <w:color w:val="1F497D"/>
        </w:rPr>
        <w:t>】</w:t>
      </w:r>
    </w:p>
    <w:p w14:paraId="64E89D89" w14:textId="77777777" w:rsidR="00504DA5" w:rsidRDefault="00504DA5">
      <w:pPr>
        <w:ind w:firstLine="420"/>
        <w:rPr>
          <w:i/>
          <w:color w:val="1F497D"/>
        </w:rPr>
      </w:pPr>
    </w:p>
    <w:p w14:paraId="4AF06D9B" w14:textId="77777777" w:rsidR="00504DA5" w:rsidRDefault="00504DA5">
      <w:pPr>
        <w:ind w:firstLine="420"/>
        <w:rPr>
          <w:rFonts w:ascii="Times New Roman" w:hAnsi="Times New Roman"/>
          <w:i/>
          <w:color w:val="1F497D"/>
        </w:rPr>
      </w:pPr>
    </w:p>
    <w:p w14:paraId="04A9AF2D" w14:textId="77777777" w:rsidR="00504DA5" w:rsidRDefault="002F2304">
      <w:pPr>
        <w:pStyle w:val="3"/>
        <w:spacing w:before="120"/>
      </w:pPr>
      <w:bookmarkStart w:id="125" w:name="_Toc269925686"/>
      <w:r>
        <w:rPr>
          <w:rFonts w:hint="eastAsia"/>
        </w:rPr>
        <w:t>业务类</w:t>
      </w:r>
      <w:bookmarkEnd w:id="125"/>
    </w:p>
    <w:p w14:paraId="7CB1F8FB" w14:textId="77777777" w:rsidR="00504DA5" w:rsidRDefault="002F2304">
      <w:pPr>
        <w:pStyle w:val="4"/>
        <w:spacing w:before="120"/>
      </w:pPr>
      <w:bookmarkStart w:id="126" w:name="_Toc377629205"/>
      <w:bookmarkStart w:id="127" w:name="_Toc385513174"/>
      <w:bookmarkStart w:id="128" w:name="_Toc386902585"/>
      <w:r>
        <w:rPr>
          <w:rFonts w:hint="eastAsia"/>
        </w:rPr>
        <w:t>接口</w:t>
      </w:r>
    </w:p>
    <w:p w14:paraId="52A9B8C2" w14:textId="77777777" w:rsidR="00504DA5" w:rsidRDefault="002F2304">
      <w:pPr>
        <w:ind w:firstLine="420"/>
        <w:rPr>
          <w:i/>
          <w:color w:val="1F497D"/>
        </w:rPr>
      </w:pPr>
      <w:r>
        <w:rPr>
          <w:rFonts w:ascii="Times New Roman" w:hAnsi="Times New Roman" w:hint="eastAsia"/>
          <w:i/>
          <w:color w:val="1F497D"/>
        </w:rPr>
        <w:t>【</w:t>
      </w:r>
      <w:r>
        <w:rPr>
          <w:rFonts w:hint="eastAsia"/>
          <w:i/>
          <w:color w:val="1F497D"/>
        </w:rPr>
        <w:t>以表格的形式列出接口</w:t>
      </w:r>
      <w:r>
        <w:rPr>
          <w:rFonts w:ascii="Times New Roman" w:hAnsi="Times New Roman" w:hint="eastAsia"/>
          <w:i/>
          <w:color w:val="1F497D"/>
        </w:rPr>
        <w:t>】</w:t>
      </w:r>
    </w:p>
    <w:p w14:paraId="5421C2D1" w14:textId="77777777" w:rsidR="00504DA5" w:rsidRDefault="002F2304">
      <w:pPr>
        <w:rPr>
          <w:i/>
          <w:color w:val="1F497D"/>
        </w:rPr>
      </w:pPr>
      <w:r>
        <w:rPr>
          <w:rFonts w:hint="eastAsia"/>
          <w:i/>
          <w:color w:val="1F497D"/>
        </w:rPr>
        <w:t>样例：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97"/>
        <w:gridCol w:w="1864"/>
        <w:gridCol w:w="4261"/>
      </w:tblGrid>
      <w:tr w:rsidR="00504DA5" w14:paraId="35021521" w14:textId="77777777">
        <w:tblPrEx>
          <w:tblCellMar>
            <w:top w:w="0" w:type="dxa"/>
            <w:bottom w:w="0" w:type="dxa"/>
          </w:tblCellMar>
        </w:tblPrEx>
        <w:tc>
          <w:tcPr>
            <w:tcW w:w="4261" w:type="dxa"/>
            <w:gridSpan w:val="2"/>
            <w:vAlign w:val="center"/>
          </w:tcPr>
          <w:p w14:paraId="2E3BABB0" w14:textId="77777777" w:rsidR="00504DA5" w:rsidRDefault="002F2304">
            <w:pPr>
              <w:ind w:firstLine="0"/>
              <w:rPr>
                <w:i/>
                <w:color w:val="1F497D"/>
                <w:sz w:val="18"/>
                <w:szCs w:val="18"/>
              </w:rPr>
            </w:pPr>
            <w:r>
              <w:rPr>
                <w:rFonts w:hint="eastAsia"/>
                <w:i/>
                <w:color w:val="1F497D"/>
                <w:sz w:val="18"/>
                <w:szCs w:val="18"/>
              </w:rPr>
              <w:t>接口：</w:t>
            </w:r>
            <w:proofErr w:type="spellStart"/>
            <w:r>
              <w:rPr>
                <w:rFonts w:hint="eastAsia"/>
                <w:i/>
                <w:color w:val="1F497D"/>
                <w:sz w:val="18"/>
                <w:szCs w:val="18"/>
              </w:rPr>
              <w:t>User</w:t>
            </w:r>
            <w:r>
              <w:rPr>
                <w:i/>
                <w:color w:val="1F497D"/>
                <w:sz w:val="18"/>
                <w:szCs w:val="18"/>
              </w:rPr>
              <w:t>ServiceI</w:t>
            </w:r>
            <w:proofErr w:type="spellEnd"/>
          </w:p>
        </w:tc>
        <w:tc>
          <w:tcPr>
            <w:tcW w:w="4261" w:type="dxa"/>
            <w:vAlign w:val="center"/>
          </w:tcPr>
          <w:p w14:paraId="423637A9" w14:textId="77777777" w:rsidR="00504DA5" w:rsidRDefault="002F2304">
            <w:pPr>
              <w:ind w:firstLine="0"/>
              <w:rPr>
                <w:i/>
                <w:color w:val="1F497D"/>
                <w:sz w:val="18"/>
                <w:szCs w:val="18"/>
              </w:rPr>
            </w:pPr>
            <w:r>
              <w:rPr>
                <w:rFonts w:hint="eastAsia"/>
                <w:i/>
                <w:color w:val="1F497D"/>
                <w:sz w:val="18"/>
                <w:szCs w:val="18"/>
              </w:rPr>
              <w:t>包名：</w:t>
            </w:r>
            <w:proofErr w:type="spellStart"/>
            <w:r>
              <w:rPr>
                <w:i/>
                <w:color w:val="1F497D"/>
                <w:sz w:val="18"/>
                <w:szCs w:val="18"/>
              </w:rPr>
              <w:t>leshi.service</w:t>
            </w:r>
            <w:proofErr w:type="spellEnd"/>
          </w:p>
        </w:tc>
      </w:tr>
      <w:tr w:rsidR="00504DA5" w14:paraId="3F170111" w14:textId="77777777">
        <w:tblPrEx>
          <w:tblCellMar>
            <w:top w:w="0" w:type="dxa"/>
            <w:bottom w:w="0" w:type="dxa"/>
          </w:tblCellMar>
        </w:tblPrEx>
        <w:tc>
          <w:tcPr>
            <w:tcW w:w="2397" w:type="dxa"/>
            <w:vAlign w:val="center"/>
          </w:tcPr>
          <w:p w14:paraId="2BF15873" w14:textId="77777777" w:rsidR="00504DA5" w:rsidRDefault="002F2304">
            <w:pPr>
              <w:ind w:firstLine="0"/>
              <w:rPr>
                <w:i/>
                <w:color w:val="1F497D"/>
                <w:sz w:val="18"/>
                <w:szCs w:val="18"/>
              </w:rPr>
            </w:pPr>
            <w:r>
              <w:rPr>
                <w:rFonts w:hint="eastAsia"/>
                <w:i/>
                <w:color w:val="1F497D"/>
                <w:sz w:val="18"/>
                <w:szCs w:val="18"/>
              </w:rPr>
              <w:t>方法名</w:t>
            </w:r>
          </w:p>
        </w:tc>
        <w:tc>
          <w:tcPr>
            <w:tcW w:w="6125" w:type="dxa"/>
            <w:gridSpan w:val="2"/>
            <w:vAlign w:val="center"/>
          </w:tcPr>
          <w:p w14:paraId="64DAF5DD" w14:textId="77777777" w:rsidR="00504DA5" w:rsidRDefault="002F2304">
            <w:pPr>
              <w:ind w:firstLine="0"/>
              <w:rPr>
                <w:i/>
                <w:color w:val="1F497D"/>
                <w:sz w:val="18"/>
                <w:szCs w:val="18"/>
              </w:rPr>
            </w:pPr>
            <w:r>
              <w:rPr>
                <w:rFonts w:hint="eastAsia"/>
                <w:i/>
                <w:color w:val="1F497D"/>
                <w:sz w:val="18"/>
                <w:szCs w:val="18"/>
              </w:rPr>
              <w:t>功能说明</w:t>
            </w:r>
          </w:p>
        </w:tc>
      </w:tr>
      <w:tr w:rsidR="00504DA5" w14:paraId="373A4ECB" w14:textId="77777777">
        <w:tblPrEx>
          <w:tblCellMar>
            <w:top w:w="0" w:type="dxa"/>
            <w:bottom w:w="0" w:type="dxa"/>
          </w:tblCellMar>
        </w:tblPrEx>
        <w:trPr>
          <w:trHeight w:val="463"/>
        </w:trPr>
        <w:tc>
          <w:tcPr>
            <w:tcW w:w="2397" w:type="dxa"/>
            <w:vAlign w:val="center"/>
          </w:tcPr>
          <w:p w14:paraId="7090C496" w14:textId="77777777" w:rsidR="00504DA5" w:rsidRDefault="002F2304">
            <w:pPr>
              <w:ind w:firstLine="0"/>
              <w:rPr>
                <w:i/>
                <w:color w:val="1F497D"/>
                <w:sz w:val="18"/>
                <w:szCs w:val="18"/>
              </w:rPr>
            </w:pPr>
            <w:proofErr w:type="spellStart"/>
            <w:proofErr w:type="gramStart"/>
            <w:r>
              <w:rPr>
                <w:rFonts w:hint="eastAsia"/>
                <w:i/>
                <w:color w:val="1F497D"/>
                <w:sz w:val="18"/>
                <w:szCs w:val="18"/>
              </w:rPr>
              <w:t>loginByAccountWithPasswd</w:t>
            </w:r>
            <w:proofErr w:type="spellEnd"/>
            <w:proofErr w:type="gramEnd"/>
          </w:p>
        </w:tc>
        <w:tc>
          <w:tcPr>
            <w:tcW w:w="6125" w:type="dxa"/>
            <w:gridSpan w:val="2"/>
            <w:vAlign w:val="center"/>
          </w:tcPr>
          <w:p w14:paraId="7CD29F68" w14:textId="77777777" w:rsidR="00504DA5" w:rsidRDefault="002F2304">
            <w:pPr>
              <w:ind w:firstLine="0"/>
              <w:rPr>
                <w:rFonts w:ascii="Courier New" w:hAnsi="Courier New" w:cs="Courier New"/>
                <w:i/>
                <w:color w:val="1F497D"/>
                <w:sz w:val="20"/>
                <w:szCs w:val="20"/>
              </w:rPr>
            </w:pPr>
            <w:r>
              <w:rPr>
                <w:rFonts w:ascii="Courier New" w:hAnsi="Courier New" w:cs="Courier New" w:hint="eastAsia"/>
                <w:i/>
                <w:color w:val="1F497D"/>
                <w:sz w:val="20"/>
                <w:szCs w:val="20"/>
              </w:rPr>
              <w:t>通过帐号密码登录</w:t>
            </w:r>
          </w:p>
        </w:tc>
      </w:tr>
      <w:tr w:rsidR="00504DA5" w14:paraId="5545A6D6" w14:textId="77777777">
        <w:tblPrEx>
          <w:tblCellMar>
            <w:top w:w="0" w:type="dxa"/>
            <w:bottom w:w="0" w:type="dxa"/>
          </w:tblCellMar>
        </w:tblPrEx>
        <w:tc>
          <w:tcPr>
            <w:tcW w:w="2397" w:type="dxa"/>
            <w:vAlign w:val="center"/>
          </w:tcPr>
          <w:p w14:paraId="52ED9EE2" w14:textId="77777777" w:rsidR="00504DA5" w:rsidRDefault="002F2304">
            <w:pPr>
              <w:ind w:firstLine="0"/>
              <w:rPr>
                <w:i/>
                <w:color w:val="1F497D"/>
                <w:sz w:val="18"/>
                <w:szCs w:val="18"/>
              </w:rPr>
            </w:pPr>
            <w:proofErr w:type="spellStart"/>
            <w:proofErr w:type="gramStart"/>
            <w:r>
              <w:rPr>
                <w:rFonts w:hint="eastAsia"/>
                <w:i/>
                <w:color w:val="1F497D"/>
                <w:sz w:val="18"/>
                <w:szCs w:val="18"/>
              </w:rPr>
              <w:t>loginByOpenTenecnt</w:t>
            </w:r>
            <w:proofErr w:type="spellEnd"/>
            <w:proofErr w:type="gramEnd"/>
          </w:p>
        </w:tc>
        <w:tc>
          <w:tcPr>
            <w:tcW w:w="6125" w:type="dxa"/>
            <w:gridSpan w:val="2"/>
            <w:vAlign w:val="center"/>
          </w:tcPr>
          <w:p w14:paraId="00F5157A" w14:textId="77777777" w:rsidR="00504DA5" w:rsidRDefault="002F2304">
            <w:pPr>
              <w:ind w:firstLine="0"/>
              <w:rPr>
                <w:i/>
                <w:color w:val="1F497D"/>
              </w:rPr>
            </w:pPr>
            <w:r>
              <w:rPr>
                <w:rFonts w:ascii="Courier New" w:hAnsi="Courier New" w:cs="Courier New" w:hint="eastAsia"/>
                <w:i/>
                <w:color w:val="1F497D"/>
                <w:sz w:val="20"/>
                <w:szCs w:val="20"/>
              </w:rPr>
              <w:t>通过腾讯授权登录</w:t>
            </w:r>
          </w:p>
        </w:tc>
      </w:tr>
      <w:tr w:rsidR="00504DA5" w14:paraId="6AD672F7" w14:textId="77777777">
        <w:tblPrEx>
          <w:tblCellMar>
            <w:top w:w="0" w:type="dxa"/>
            <w:bottom w:w="0" w:type="dxa"/>
          </w:tblCellMar>
        </w:tblPrEx>
        <w:tc>
          <w:tcPr>
            <w:tcW w:w="2397" w:type="dxa"/>
            <w:vAlign w:val="center"/>
          </w:tcPr>
          <w:p w14:paraId="6C1E3E73" w14:textId="77777777" w:rsidR="00504DA5" w:rsidRDefault="002F2304">
            <w:pPr>
              <w:ind w:firstLine="0"/>
              <w:rPr>
                <w:i/>
                <w:color w:val="1F497D"/>
                <w:sz w:val="18"/>
                <w:szCs w:val="18"/>
              </w:rPr>
            </w:pPr>
            <w:proofErr w:type="spellStart"/>
            <w:proofErr w:type="gramStart"/>
            <w:r>
              <w:rPr>
                <w:rFonts w:hint="eastAsia"/>
                <w:i/>
                <w:color w:val="1F497D"/>
                <w:sz w:val="18"/>
                <w:szCs w:val="18"/>
              </w:rPr>
              <w:t>loginByOpenSina</w:t>
            </w:r>
            <w:proofErr w:type="spellEnd"/>
            <w:proofErr w:type="gramEnd"/>
          </w:p>
        </w:tc>
        <w:tc>
          <w:tcPr>
            <w:tcW w:w="6125" w:type="dxa"/>
            <w:gridSpan w:val="2"/>
            <w:vAlign w:val="center"/>
          </w:tcPr>
          <w:p w14:paraId="5F4EBDDB" w14:textId="77777777" w:rsidR="00504DA5" w:rsidRDefault="002F2304">
            <w:pPr>
              <w:ind w:firstLine="0"/>
              <w:rPr>
                <w:i/>
                <w:color w:val="1F497D"/>
              </w:rPr>
            </w:pPr>
            <w:r>
              <w:rPr>
                <w:rFonts w:ascii="Courier New" w:hAnsi="Courier New" w:cs="Courier New" w:hint="eastAsia"/>
                <w:i/>
                <w:color w:val="1F497D"/>
                <w:sz w:val="20"/>
                <w:szCs w:val="20"/>
              </w:rPr>
              <w:t>通过新浪授权登录</w:t>
            </w:r>
          </w:p>
        </w:tc>
      </w:tr>
    </w:tbl>
    <w:p w14:paraId="400569F6" w14:textId="77777777" w:rsidR="00504DA5" w:rsidRDefault="00504DA5"/>
    <w:bookmarkEnd w:id="126"/>
    <w:bookmarkEnd w:id="127"/>
    <w:bookmarkEnd w:id="128"/>
    <w:p w14:paraId="2ABEE280" w14:textId="77777777" w:rsidR="00504DA5" w:rsidRDefault="002F2304">
      <w:pPr>
        <w:pStyle w:val="4"/>
        <w:spacing w:before="120"/>
      </w:pPr>
      <w:r>
        <w:rPr>
          <w:rFonts w:hint="eastAsia"/>
        </w:rPr>
        <w:t>实现类</w:t>
      </w:r>
    </w:p>
    <w:p w14:paraId="7804240F" w14:textId="77777777" w:rsidR="00504DA5" w:rsidRDefault="002F2304">
      <w:pPr>
        <w:ind w:firstLine="420"/>
        <w:rPr>
          <w:i/>
          <w:color w:val="1F497D"/>
        </w:rPr>
      </w:pPr>
      <w:r>
        <w:rPr>
          <w:rFonts w:ascii="Times New Roman" w:hAnsi="Times New Roman" w:hint="eastAsia"/>
          <w:i/>
          <w:color w:val="1F497D"/>
        </w:rPr>
        <w:t>【</w:t>
      </w:r>
      <w:r>
        <w:rPr>
          <w:rFonts w:hint="eastAsia"/>
          <w:i/>
          <w:color w:val="1F497D"/>
        </w:rPr>
        <w:t>以表格的形式列出实现类</w:t>
      </w:r>
      <w:r>
        <w:rPr>
          <w:rFonts w:ascii="Times New Roman" w:hAnsi="Times New Roman" w:hint="eastAsia"/>
          <w:i/>
          <w:color w:val="1F497D"/>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4"/>
        <w:gridCol w:w="1877"/>
        <w:gridCol w:w="4261"/>
      </w:tblGrid>
      <w:tr w:rsidR="00504DA5" w14:paraId="16A8F3D6" w14:textId="77777777">
        <w:tblPrEx>
          <w:tblCellMar>
            <w:top w:w="0" w:type="dxa"/>
            <w:bottom w:w="0" w:type="dxa"/>
          </w:tblCellMar>
        </w:tblPrEx>
        <w:tc>
          <w:tcPr>
            <w:tcW w:w="4261" w:type="dxa"/>
            <w:gridSpan w:val="2"/>
            <w:vAlign w:val="center"/>
          </w:tcPr>
          <w:p w14:paraId="51E8524D" w14:textId="77777777" w:rsidR="00504DA5" w:rsidRDefault="002F2304">
            <w:pPr>
              <w:ind w:firstLine="0"/>
              <w:rPr>
                <w:i/>
                <w:color w:val="1F497D"/>
                <w:sz w:val="18"/>
                <w:szCs w:val="18"/>
              </w:rPr>
            </w:pPr>
            <w:r>
              <w:rPr>
                <w:rFonts w:hint="eastAsia"/>
                <w:i/>
                <w:color w:val="1F497D"/>
                <w:sz w:val="18"/>
                <w:szCs w:val="18"/>
              </w:rPr>
              <w:t>类名：</w:t>
            </w:r>
            <w:proofErr w:type="spellStart"/>
            <w:r>
              <w:rPr>
                <w:rFonts w:hint="eastAsia"/>
                <w:i/>
                <w:color w:val="1F497D"/>
                <w:sz w:val="18"/>
                <w:szCs w:val="18"/>
              </w:rPr>
              <w:t>User</w:t>
            </w:r>
            <w:r>
              <w:rPr>
                <w:i/>
                <w:color w:val="1F497D"/>
                <w:sz w:val="18"/>
                <w:szCs w:val="18"/>
              </w:rPr>
              <w:t>ServiceImpl</w:t>
            </w:r>
            <w:proofErr w:type="spellEnd"/>
          </w:p>
        </w:tc>
        <w:tc>
          <w:tcPr>
            <w:tcW w:w="4261" w:type="dxa"/>
            <w:vAlign w:val="center"/>
          </w:tcPr>
          <w:p w14:paraId="58AA41BE" w14:textId="77777777" w:rsidR="00504DA5" w:rsidRDefault="002F2304">
            <w:pPr>
              <w:ind w:firstLine="0"/>
              <w:rPr>
                <w:i/>
                <w:color w:val="1F497D"/>
                <w:sz w:val="18"/>
                <w:szCs w:val="18"/>
              </w:rPr>
            </w:pPr>
            <w:r>
              <w:rPr>
                <w:rFonts w:hint="eastAsia"/>
                <w:i/>
                <w:color w:val="1F497D"/>
                <w:sz w:val="18"/>
                <w:szCs w:val="18"/>
              </w:rPr>
              <w:t>实现接口：</w:t>
            </w:r>
            <w:proofErr w:type="spellStart"/>
            <w:r>
              <w:rPr>
                <w:rFonts w:hint="eastAsia"/>
                <w:i/>
                <w:color w:val="1F497D"/>
                <w:sz w:val="18"/>
                <w:szCs w:val="18"/>
              </w:rPr>
              <w:t>User</w:t>
            </w:r>
            <w:r>
              <w:rPr>
                <w:i/>
                <w:color w:val="1F497D"/>
                <w:sz w:val="18"/>
                <w:szCs w:val="18"/>
              </w:rPr>
              <w:t>ServiceI</w:t>
            </w:r>
            <w:proofErr w:type="spellEnd"/>
          </w:p>
        </w:tc>
      </w:tr>
      <w:tr w:rsidR="00504DA5" w14:paraId="7505F698" w14:textId="77777777">
        <w:tblPrEx>
          <w:tblCellMar>
            <w:top w:w="0" w:type="dxa"/>
            <w:bottom w:w="0" w:type="dxa"/>
          </w:tblCellMar>
        </w:tblPrEx>
        <w:tc>
          <w:tcPr>
            <w:tcW w:w="8522" w:type="dxa"/>
            <w:gridSpan w:val="3"/>
            <w:vAlign w:val="center"/>
          </w:tcPr>
          <w:p w14:paraId="6A9F1C1A" w14:textId="77777777" w:rsidR="00504DA5" w:rsidRDefault="002F2304">
            <w:pPr>
              <w:ind w:firstLine="0"/>
              <w:rPr>
                <w:i/>
                <w:color w:val="1F497D"/>
                <w:sz w:val="18"/>
                <w:szCs w:val="18"/>
              </w:rPr>
            </w:pPr>
            <w:r>
              <w:rPr>
                <w:rFonts w:hint="eastAsia"/>
                <w:i/>
                <w:color w:val="1F497D"/>
                <w:sz w:val="18"/>
                <w:szCs w:val="18"/>
              </w:rPr>
              <w:t>包名：</w:t>
            </w:r>
            <w:proofErr w:type="spellStart"/>
            <w:r>
              <w:rPr>
                <w:i/>
                <w:color w:val="1F497D"/>
                <w:sz w:val="18"/>
                <w:szCs w:val="18"/>
              </w:rPr>
              <w:t>leshi.service</w:t>
            </w:r>
            <w:proofErr w:type="spellEnd"/>
          </w:p>
        </w:tc>
      </w:tr>
      <w:tr w:rsidR="00504DA5" w14:paraId="1A2EA3C2" w14:textId="77777777">
        <w:tblPrEx>
          <w:tblCellMar>
            <w:top w:w="0" w:type="dxa"/>
            <w:bottom w:w="0" w:type="dxa"/>
          </w:tblCellMar>
        </w:tblPrEx>
        <w:tc>
          <w:tcPr>
            <w:tcW w:w="8522" w:type="dxa"/>
            <w:gridSpan w:val="3"/>
            <w:vAlign w:val="center"/>
          </w:tcPr>
          <w:p w14:paraId="00D22DAB" w14:textId="77777777" w:rsidR="00504DA5" w:rsidRDefault="002F2304">
            <w:pPr>
              <w:ind w:firstLine="0"/>
              <w:rPr>
                <w:rFonts w:ascii="Courier New" w:hAnsi="Courier New" w:cs="Courier New"/>
                <w:i/>
                <w:color w:val="1F497D"/>
                <w:sz w:val="20"/>
                <w:szCs w:val="20"/>
              </w:rPr>
            </w:pPr>
            <w:r>
              <w:rPr>
                <w:rFonts w:ascii="Courier New" w:hAnsi="Courier New" w:cs="Courier New" w:hint="eastAsia"/>
                <w:i/>
                <w:color w:val="1F497D"/>
                <w:sz w:val="20"/>
                <w:szCs w:val="20"/>
              </w:rPr>
              <w:t>属性</w:t>
            </w:r>
            <w:r>
              <w:rPr>
                <w:rFonts w:hint="eastAsia"/>
                <w:i/>
                <w:color w:val="1F497D"/>
                <w:sz w:val="18"/>
                <w:szCs w:val="18"/>
              </w:rPr>
              <w:t xml:space="preserve">：private String </w:t>
            </w:r>
            <w:proofErr w:type="spellStart"/>
            <w:r>
              <w:rPr>
                <w:rFonts w:hint="eastAsia"/>
                <w:i/>
                <w:color w:val="1F497D"/>
                <w:sz w:val="18"/>
                <w:szCs w:val="18"/>
              </w:rPr>
              <w:t>userid</w:t>
            </w:r>
            <w:proofErr w:type="spellEnd"/>
          </w:p>
        </w:tc>
      </w:tr>
      <w:tr w:rsidR="00504DA5" w14:paraId="3A9566D0" w14:textId="77777777">
        <w:tblPrEx>
          <w:tblCellMar>
            <w:top w:w="0" w:type="dxa"/>
            <w:bottom w:w="0" w:type="dxa"/>
          </w:tblCellMar>
        </w:tblPrEx>
        <w:tc>
          <w:tcPr>
            <w:tcW w:w="2384" w:type="dxa"/>
            <w:vAlign w:val="center"/>
          </w:tcPr>
          <w:p w14:paraId="0A4D0A85" w14:textId="77777777" w:rsidR="00504DA5" w:rsidRDefault="002F2304">
            <w:pPr>
              <w:ind w:firstLine="0"/>
              <w:rPr>
                <w:i/>
                <w:color w:val="1F497D"/>
                <w:sz w:val="18"/>
                <w:szCs w:val="18"/>
              </w:rPr>
            </w:pPr>
            <w:r>
              <w:rPr>
                <w:rFonts w:hint="eastAsia"/>
                <w:i/>
                <w:color w:val="1F497D"/>
                <w:sz w:val="18"/>
                <w:szCs w:val="18"/>
              </w:rPr>
              <w:t>方法名</w:t>
            </w:r>
          </w:p>
        </w:tc>
        <w:tc>
          <w:tcPr>
            <w:tcW w:w="6138" w:type="dxa"/>
            <w:gridSpan w:val="2"/>
            <w:vAlign w:val="center"/>
          </w:tcPr>
          <w:p w14:paraId="48994268" w14:textId="77777777" w:rsidR="00504DA5" w:rsidRDefault="002F2304">
            <w:pPr>
              <w:ind w:firstLine="0"/>
              <w:rPr>
                <w:i/>
                <w:color w:val="1F497D"/>
                <w:sz w:val="18"/>
                <w:szCs w:val="18"/>
              </w:rPr>
            </w:pPr>
            <w:r>
              <w:rPr>
                <w:rFonts w:hint="eastAsia"/>
                <w:i/>
                <w:color w:val="1F497D"/>
                <w:sz w:val="18"/>
                <w:szCs w:val="18"/>
              </w:rPr>
              <w:t>功能说明</w:t>
            </w:r>
          </w:p>
        </w:tc>
      </w:tr>
      <w:tr w:rsidR="00504DA5" w14:paraId="44D88F28" w14:textId="77777777">
        <w:tblPrEx>
          <w:tblCellMar>
            <w:top w:w="0" w:type="dxa"/>
            <w:bottom w:w="0" w:type="dxa"/>
          </w:tblCellMar>
        </w:tblPrEx>
        <w:trPr>
          <w:trHeight w:val="463"/>
        </w:trPr>
        <w:tc>
          <w:tcPr>
            <w:tcW w:w="2384" w:type="dxa"/>
            <w:vAlign w:val="center"/>
          </w:tcPr>
          <w:p w14:paraId="1095FF40" w14:textId="77777777" w:rsidR="00504DA5" w:rsidRDefault="002F2304">
            <w:pPr>
              <w:ind w:firstLine="0"/>
              <w:rPr>
                <w:i/>
                <w:color w:val="1F497D"/>
                <w:sz w:val="18"/>
                <w:szCs w:val="18"/>
              </w:rPr>
            </w:pPr>
            <w:proofErr w:type="spellStart"/>
            <w:proofErr w:type="gramStart"/>
            <w:r>
              <w:rPr>
                <w:rFonts w:hint="eastAsia"/>
                <w:i/>
                <w:color w:val="1F497D"/>
                <w:sz w:val="18"/>
                <w:szCs w:val="18"/>
              </w:rPr>
              <w:t>loginByAccountWithPasswd</w:t>
            </w:r>
            <w:proofErr w:type="spellEnd"/>
            <w:proofErr w:type="gramEnd"/>
          </w:p>
        </w:tc>
        <w:tc>
          <w:tcPr>
            <w:tcW w:w="6138" w:type="dxa"/>
            <w:gridSpan w:val="2"/>
            <w:vAlign w:val="center"/>
          </w:tcPr>
          <w:p w14:paraId="656DEAE0" w14:textId="77777777" w:rsidR="00504DA5" w:rsidRDefault="002F2304">
            <w:pPr>
              <w:ind w:firstLine="0"/>
              <w:rPr>
                <w:i/>
                <w:color w:val="1F497D"/>
                <w:sz w:val="18"/>
                <w:szCs w:val="18"/>
              </w:rPr>
            </w:pPr>
            <w:r>
              <w:rPr>
                <w:rFonts w:ascii="Courier New" w:hAnsi="Courier New" w:cs="Courier New" w:hint="eastAsia"/>
                <w:i/>
                <w:color w:val="1F497D"/>
                <w:sz w:val="20"/>
                <w:szCs w:val="20"/>
              </w:rPr>
              <w:t>使用帐号密码登录</w:t>
            </w:r>
          </w:p>
        </w:tc>
      </w:tr>
      <w:tr w:rsidR="00504DA5" w14:paraId="32194187" w14:textId="77777777">
        <w:tblPrEx>
          <w:tblCellMar>
            <w:top w:w="0" w:type="dxa"/>
            <w:bottom w:w="0" w:type="dxa"/>
          </w:tblCellMar>
        </w:tblPrEx>
        <w:tc>
          <w:tcPr>
            <w:tcW w:w="2384" w:type="dxa"/>
            <w:vAlign w:val="center"/>
          </w:tcPr>
          <w:p w14:paraId="42F8CE11" w14:textId="77777777" w:rsidR="00504DA5" w:rsidRDefault="002F2304">
            <w:pPr>
              <w:ind w:firstLine="0"/>
              <w:rPr>
                <w:i/>
                <w:color w:val="1F497D"/>
                <w:sz w:val="18"/>
                <w:szCs w:val="18"/>
              </w:rPr>
            </w:pPr>
            <w:proofErr w:type="spellStart"/>
            <w:proofErr w:type="gramStart"/>
            <w:r>
              <w:rPr>
                <w:rFonts w:hint="eastAsia"/>
                <w:i/>
                <w:color w:val="1F497D"/>
                <w:sz w:val="18"/>
                <w:szCs w:val="18"/>
              </w:rPr>
              <w:t>loginByOpenTenecnt</w:t>
            </w:r>
            <w:proofErr w:type="spellEnd"/>
            <w:proofErr w:type="gramEnd"/>
          </w:p>
        </w:tc>
        <w:tc>
          <w:tcPr>
            <w:tcW w:w="6138" w:type="dxa"/>
            <w:gridSpan w:val="2"/>
            <w:vAlign w:val="center"/>
          </w:tcPr>
          <w:p w14:paraId="5E064887" w14:textId="77777777" w:rsidR="00504DA5" w:rsidRDefault="002F2304">
            <w:pPr>
              <w:ind w:firstLine="0"/>
              <w:rPr>
                <w:i/>
                <w:color w:val="1F497D"/>
              </w:rPr>
            </w:pPr>
            <w:r>
              <w:rPr>
                <w:rFonts w:ascii="Courier New" w:hAnsi="Courier New" w:cs="Courier New" w:hint="eastAsia"/>
                <w:i/>
                <w:color w:val="1F497D"/>
                <w:sz w:val="20"/>
                <w:szCs w:val="20"/>
              </w:rPr>
              <w:t>使用第三方腾讯授权登录</w:t>
            </w:r>
          </w:p>
        </w:tc>
      </w:tr>
      <w:tr w:rsidR="00504DA5" w14:paraId="1AFD6897" w14:textId="77777777">
        <w:tblPrEx>
          <w:tblCellMar>
            <w:top w:w="0" w:type="dxa"/>
            <w:bottom w:w="0" w:type="dxa"/>
          </w:tblCellMar>
        </w:tblPrEx>
        <w:tc>
          <w:tcPr>
            <w:tcW w:w="2384" w:type="dxa"/>
            <w:vAlign w:val="center"/>
          </w:tcPr>
          <w:p w14:paraId="0DF3B3C2" w14:textId="77777777" w:rsidR="00504DA5" w:rsidRDefault="002F2304">
            <w:pPr>
              <w:ind w:firstLine="0"/>
              <w:rPr>
                <w:i/>
                <w:color w:val="1F497D"/>
                <w:sz w:val="18"/>
                <w:szCs w:val="18"/>
              </w:rPr>
            </w:pPr>
            <w:proofErr w:type="spellStart"/>
            <w:proofErr w:type="gramStart"/>
            <w:r>
              <w:rPr>
                <w:rFonts w:hint="eastAsia"/>
                <w:i/>
                <w:color w:val="1F497D"/>
                <w:sz w:val="18"/>
                <w:szCs w:val="18"/>
              </w:rPr>
              <w:t>loginByOpenSina</w:t>
            </w:r>
            <w:proofErr w:type="spellEnd"/>
            <w:proofErr w:type="gramEnd"/>
          </w:p>
        </w:tc>
        <w:tc>
          <w:tcPr>
            <w:tcW w:w="6138" w:type="dxa"/>
            <w:gridSpan w:val="2"/>
            <w:vAlign w:val="center"/>
          </w:tcPr>
          <w:p w14:paraId="5943D98A" w14:textId="77777777" w:rsidR="00504DA5" w:rsidRDefault="002F2304">
            <w:pPr>
              <w:ind w:firstLine="0"/>
              <w:rPr>
                <w:i/>
                <w:color w:val="1F497D"/>
              </w:rPr>
            </w:pPr>
            <w:r>
              <w:rPr>
                <w:rFonts w:ascii="Courier New" w:hAnsi="Courier New" w:cs="Courier New" w:hint="eastAsia"/>
                <w:i/>
                <w:color w:val="1F497D"/>
                <w:sz w:val="20"/>
                <w:szCs w:val="20"/>
              </w:rPr>
              <w:t>使用第三方新浪授权登录</w:t>
            </w:r>
          </w:p>
        </w:tc>
      </w:tr>
    </w:tbl>
    <w:p w14:paraId="06A21A16" w14:textId="77777777" w:rsidR="00504DA5" w:rsidRDefault="00504DA5"/>
    <w:p w14:paraId="13CF7E6F" w14:textId="77777777" w:rsidR="00504DA5" w:rsidRDefault="002F2304">
      <w:pPr>
        <w:rPr>
          <w:rFonts w:ascii="Times New Roman" w:hAnsi="Times New Roman"/>
          <w:i/>
          <w:color w:val="1F497D"/>
        </w:rPr>
      </w:pPr>
      <w:r>
        <w:rPr>
          <w:rFonts w:ascii="Times New Roman" w:hAnsi="Times New Roman" w:hint="eastAsia"/>
          <w:i/>
          <w:color w:val="1F497D"/>
        </w:rPr>
        <w:t>【每一个方法按照如下格式描述】</w:t>
      </w:r>
    </w:p>
    <w:p w14:paraId="1A3223E5" w14:textId="77777777" w:rsidR="00504DA5" w:rsidRDefault="002F2304">
      <w:pPr>
        <w:ind w:firstLine="420"/>
        <w:rPr>
          <w:rFonts w:ascii="Times New Roman" w:hAnsi="Times New Roman"/>
          <w:i/>
          <w:color w:val="1F497D"/>
        </w:rPr>
      </w:pPr>
      <w:r>
        <w:rPr>
          <w:rFonts w:ascii="Times New Roman" w:hAnsi="Times New Roman" w:hint="eastAsia"/>
          <w:i/>
          <w:color w:val="1F497D"/>
        </w:rPr>
        <w:t>通过帐号密码登录</w:t>
      </w:r>
    </w:p>
    <w:p w14:paraId="1097CB2E" w14:textId="77777777" w:rsidR="00504DA5" w:rsidRDefault="002F2304">
      <w:pPr>
        <w:pStyle w:val="12"/>
        <w:numPr>
          <w:ilvl w:val="0"/>
          <w:numId w:val="4"/>
        </w:numPr>
        <w:ind w:firstLineChars="0"/>
        <w:rPr>
          <w:rFonts w:ascii="Times New Roman" w:hAnsi="Times New Roman"/>
          <w:i/>
          <w:color w:val="1F497D"/>
        </w:rPr>
      </w:pPr>
      <w:proofErr w:type="spellStart"/>
      <w:proofErr w:type="gramStart"/>
      <w:r>
        <w:rPr>
          <w:rFonts w:ascii="Times New Roman" w:hAnsi="Times New Roman" w:hint="eastAsia"/>
          <w:i/>
          <w:color w:val="1F497D"/>
        </w:rPr>
        <w:t>loginByAccountWithPasswd</w:t>
      </w:r>
      <w:proofErr w:type="spellEnd"/>
      <w:proofErr w:type="gramEnd"/>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435"/>
      </w:tblGrid>
      <w:tr w:rsidR="00504DA5" w14:paraId="106757EA" w14:textId="77777777">
        <w:tc>
          <w:tcPr>
            <w:tcW w:w="2093" w:type="dxa"/>
          </w:tcPr>
          <w:p w14:paraId="2A5A6606"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输入参数</w:t>
            </w:r>
          </w:p>
        </w:tc>
        <w:tc>
          <w:tcPr>
            <w:tcW w:w="6435" w:type="dxa"/>
          </w:tcPr>
          <w:p w14:paraId="6908C480" w14:textId="77777777" w:rsidR="00504DA5" w:rsidRDefault="002F2304">
            <w:pPr>
              <w:ind w:firstLine="0"/>
              <w:jc w:val="left"/>
              <w:rPr>
                <w:rFonts w:ascii="Courier New" w:eastAsia="Arial" w:hAnsi="Courier New" w:cs="Courier New"/>
                <w:i/>
                <w:color w:val="1F497D"/>
                <w:sz w:val="20"/>
                <w:szCs w:val="20"/>
              </w:rPr>
            </w:pP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account</w:t>
            </w:r>
            <w:proofErr w:type="gramStart"/>
            <w:r>
              <w:rPr>
                <w:rFonts w:ascii="Courier New" w:hAnsi="Courier New" w:cs="Courier New" w:hint="eastAsia"/>
                <w:i/>
                <w:color w:val="1F497D"/>
                <w:sz w:val="20"/>
                <w:szCs w:val="20"/>
              </w:rPr>
              <w:t>,String</w:t>
            </w:r>
            <w:proofErr w:type="spellEnd"/>
            <w:proofErr w:type="gramEnd"/>
            <w:r>
              <w:rPr>
                <w:rFonts w:ascii="Courier New" w:hAnsi="Courier New" w:cs="Courier New" w:hint="eastAsia"/>
                <w:i/>
                <w:color w:val="1F497D"/>
                <w:sz w:val="20"/>
                <w:szCs w:val="20"/>
              </w:rPr>
              <w:t xml:space="preserve"> password</w:t>
            </w:r>
          </w:p>
        </w:tc>
      </w:tr>
      <w:tr w:rsidR="00504DA5" w14:paraId="5CBDABEA" w14:textId="77777777">
        <w:tc>
          <w:tcPr>
            <w:tcW w:w="2093" w:type="dxa"/>
          </w:tcPr>
          <w:p w14:paraId="67A477AF"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返回值类型</w:t>
            </w:r>
          </w:p>
        </w:tc>
        <w:tc>
          <w:tcPr>
            <w:tcW w:w="6435" w:type="dxa"/>
          </w:tcPr>
          <w:p w14:paraId="2B905FF3" w14:textId="77777777" w:rsidR="00504DA5" w:rsidRDefault="002F2304">
            <w:pPr>
              <w:ind w:firstLine="0"/>
              <w:jc w:val="left"/>
              <w:rPr>
                <w:rFonts w:ascii="Courier New" w:hAnsi="Courier New" w:cs="Courier New"/>
                <w:i/>
                <w:color w:val="1F497D"/>
                <w:sz w:val="20"/>
                <w:szCs w:val="20"/>
              </w:rPr>
            </w:pP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json</w:t>
            </w:r>
            <w:proofErr w:type="spellEnd"/>
          </w:p>
        </w:tc>
      </w:tr>
      <w:tr w:rsidR="00504DA5" w14:paraId="41F5D5BB" w14:textId="77777777">
        <w:tc>
          <w:tcPr>
            <w:tcW w:w="2093" w:type="dxa"/>
          </w:tcPr>
          <w:p w14:paraId="73792A83" w14:textId="77777777" w:rsidR="00504DA5" w:rsidRDefault="002F2304">
            <w:pPr>
              <w:ind w:firstLine="0"/>
              <w:jc w:val="left"/>
              <w:rPr>
                <w:rFonts w:ascii="Courier New" w:eastAsia="Arial" w:hAnsi="Courier New" w:cs="Courier New"/>
                <w:i/>
                <w:color w:val="1F497D"/>
                <w:sz w:val="20"/>
                <w:szCs w:val="20"/>
              </w:rPr>
            </w:pPr>
            <w:r>
              <w:rPr>
                <w:rFonts w:cs="Courier New" w:hint="eastAsia"/>
                <w:i/>
                <w:color w:val="1F497D"/>
                <w:sz w:val="20"/>
                <w:szCs w:val="20"/>
              </w:rPr>
              <w:t>算法描述</w:t>
            </w:r>
          </w:p>
        </w:tc>
        <w:tc>
          <w:tcPr>
            <w:tcW w:w="6435" w:type="dxa"/>
          </w:tcPr>
          <w:p w14:paraId="0A60E31F" w14:textId="77777777" w:rsidR="00504DA5" w:rsidRDefault="002F2304">
            <w:pPr>
              <w:ind w:firstLine="0"/>
              <w:jc w:val="left"/>
              <w:rPr>
                <w:rFonts w:ascii="Courier New" w:hAnsi="Courier New" w:cs="Courier New"/>
                <w:i/>
                <w:color w:val="1F497D"/>
                <w:sz w:val="20"/>
                <w:szCs w:val="20"/>
              </w:rPr>
            </w:pPr>
            <w:r>
              <w:rPr>
                <w:rFonts w:ascii="Courier New" w:hAnsi="Courier New" w:cs="Courier New" w:hint="eastAsia"/>
                <w:i/>
                <w:color w:val="1F497D"/>
                <w:sz w:val="20"/>
                <w:szCs w:val="20"/>
              </w:rPr>
              <w:t>根据用户名密码，返回</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格式数据，数据包含</w:t>
            </w:r>
            <w:r>
              <w:rPr>
                <w:rFonts w:ascii="Courier New" w:hAnsi="Courier New" w:cs="Courier New" w:hint="eastAsia"/>
                <w:i/>
                <w:color w:val="1F497D"/>
                <w:sz w:val="20"/>
                <w:szCs w:val="20"/>
              </w:rPr>
              <w:t>user</w:t>
            </w:r>
            <w:r>
              <w:rPr>
                <w:rFonts w:ascii="Courier New" w:hAnsi="Courier New" w:cs="Courier New" w:hint="eastAsia"/>
                <w:i/>
                <w:color w:val="1F497D"/>
                <w:sz w:val="20"/>
                <w:szCs w:val="20"/>
              </w:rPr>
              <w:t>对象</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格式，和一个状态码（登录成功，帐号不存在，密码错误等状态码）；</w:t>
            </w:r>
          </w:p>
        </w:tc>
      </w:tr>
      <w:tr w:rsidR="00504DA5" w14:paraId="46E60283" w14:textId="77777777">
        <w:tc>
          <w:tcPr>
            <w:tcW w:w="2093" w:type="dxa"/>
          </w:tcPr>
          <w:p w14:paraId="0F154CFD" w14:textId="77777777" w:rsidR="00504DA5" w:rsidRDefault="002F2304">
            <w:pPr>
              <w:ind w:firstLine="0"/>
              <w:jc w:val="left"/>
              <w:rPr>
                <w:rFonts w:cs="Courier New"/>
                <w:i/>
                <w:color w:val="1F497D"/>
                <w:sz w:val="20"/>
                <w:szCs w:val="20"/>
              </w:rPr>
            </w:pPr>
            <w:r>
              <w:rPr>
                <w:rFonts w:cs="Courier New" w:hint="eastAsia"/>
                <w:i/>
                <w:color w:val="1F497D"/>
                <w:sz w:val="20"/>
                <w:szCs w:val="20"/>
              </w:rPr>
              <w:t>服务调用</w:t>
            </w:r>
          </w:p>
        </w:tc>
        <w:tc>
          <w:tcPr>
            <w:tcW w:w="6435" w:type="dxa"/>
          </w:tcPr>
          <w:p w14:paraId="3F374886" w14:textId="77777777" w:rsidR="00504DA5" w:rsidRDefault="002F2304">
            <w:pPr>
              <w:ind w:firstLine="0"/>
              <w:jc w:val="left"/>
              <w:rPr>
                <w:rFonts w:cs="Courier New"/>
                <w:i/>
                <w:color w:val="1F497D"/>
                <w:sz w:val="20"/>
                <w:szCs w:val="20"/>
              </w:rPr>
            </w:pPr>
            <w:r>
              <w:rPr>
                <w:rFonts w:ascii="Courier New" w:eastAsia="Arial" w:hAnsi="Courier New" w:cs="Courier New"/>
                <w:i/>
                <w:color w:val="1F497D"/>
                <w:sz w:val="20"/>
                <w:szCs w:val="20"/>
              </w:rPr>
              <w:t xml:space="preserve">// </w:t>
            </w:r>
            <w:r>
              <w:rPr>
                <w:rFonts w:cs="Courier New" w:hint="eastAsia"/>
                <w:i/>
                <w:color w:val="1F497D"/>
                <w:sz w:val="20"/>
                <w:szCs w:val="20"/>
              </w:rPr>
              <w:t>服务地址</w:t>
            </w:r>
          </w:p>
        </w:tc>
      </w:tr>
      <w:tr w:rsidR="00504DA5" w14:paraId="554AEE0F" w14:textId="77777777">
        <w:tc>
          <w:tcPr>
            <w:tcW w:w="2093" w:type="dxa"/>
          </w:tcPr>
          <w:p w14:paraId="00FB4086" w14:textId="77777777" w:rsidR="00504DA5" w:rsidRDefault="002F2304">
            <w:pPr>
              <w:ind w:firstLine="0"/>
              <w:jc w:val="left"/>
              <w:rPr>
                <w:rFonts w:ascii="Courier New" w:eastAsia="Arial" w:hAnsi="Courier New" w:cs="Courier New"/>
                <w:i/>
                <w:color w:val="1F497D"/>
                <w:sz w:val="20"/>
                <w:szCs w:val="20"/>
              </w:rPr>
            </w:pPr>
            <w:proofErr w:type="spellStart"/>
            <w:r>
              <w:rPr>
                <w:rFonts w:ascii="Courier New" w:eastAsia="Arial" w:hAnsi="Courier New" w:cs="Courier New" w:hint="eastAsia"/>
                <w:i/>
                <w:color w:val="1F497D"/>
                <w:sz w:val="20"/>
                <w:szCs w:val="20"/>
              </w:rPr>
              <w:t>ErrorMessage</w:t>
            </w:r>
            <w:proofErr w:type="spellEnd"/>
          </w:p>
        </w:tc>
        <w:tc>
          <w:tcPr>
            <w:tcW w:w="6435" w:type="dxa"/>
          </w:tcPr>
          <w:p w14:paraId="41E6FB7E"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报错信息</w:t>
            </w:r>
          </w:p>
        </w:tc>
      </w:tr>
      <w:tr w:rsidR="00504DA5" w14:paraId="43212B44" w14:textId="77777777">
        <w:tc>
          <w:tcPr>
            <w:tcW w:w="2093" w:type="dxa"/>
          </w:tcPr>
          <w:p w14:paraId="369BA039"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Others</w:t>
            </w:r>
          </w:p>
        </w:tc>
        <w:tc>
          <w:tcPr>
            <w:tcW w:w="6435" w:type="dxa"/>
          </w:tcPr>
          <w:p w14:paraId="0B5E7E55"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其它说明</w:t>
            </w:r>
          </w:p>
        </w:tc>
      </w:tr>
    </w:tbl>
    <w:p w14:paraId="6A85A5DE" w14:textId="77777777" w:rsidR="00504DA5" w:rsidRDefault="00504DA5">
      <w:pPr>
        <w:ind w:firstLine="420"/>
        <w:rPr>
          <w:rFonts w:ascii="Times New Roman" w:hAnsi="Times New Roman"/>
          <w:iCs/>
          <w:color w:val="0000FF"/>
        </w:rPr>
      </w:pPr>
    </w:p>
    <w:p w14:paraId="24393182" w14:textId="77777777" w:rsidR="00504DA5" w:rsidRDefault="00504DA5">
      <w:pPr>
        <w:ind w:firstLine="420"/>
        <w:rPr>
          <w:rFonts w:ascii="Times New Roman" w:hAnsi="Times New Roman"/>
          <w:iCs/>
          <w:color w:val="0000FF"/>
        </w:rPr>
      </w:pPr>
    </w:p>
    <w:p w14:paraId="412D055E" w14:textId="77777777" w:rsidR="00504DA5" w:rsidRDefault="002F2304">
      <w:pPr>
        <w:ind w:firstLine="420"/>
        <w:rPr>
          <w:rFonts w:ascii="Times New Roman" w:hAnsi="Times New Roman"/>
          <w:iCs/>
          <w:color w:val="0000FF"/>
        </w:rPr>
      </w:pPr>
      <w:r>
        <w:rPr>
          <w:rFonts w:ascii="Times New Roman" w:hAnsi="Times New Roman" w:hint="eastAsia"/>
          <w:i/>
          <w:color w:val="1F497D"/>
        </w:rPr>
        <w:t>通过腾讯开放平台授权登录</w:t>
      </w:r>
    </w:p>
    <w:p w14:paraId="7733C960" w14:textId="77777777" w:rsidR="00504DA5" w:rsidRDefault="002F2304">
      <w:pPr>
        <w:pStyle w:val="12"/>
        <w:numPr>
          <w:ilvl w:val="0"/>
          <w:numId w:val="4"/>
        </w:numPr>
        <w:ind w:firstLineChars="0"/>
        <w:rPr>
          <w:rFonts w:ascii="Times New Roman" w:hAnsi="Times New Roman"/>
          <w:i/>
          <w:color w:val="1F497D"/>
        </w:rPr>
      </w:pPr>
      <w:proofErr w:type="spellStart"/>
      <w:proofErr w:type="gramStart"/>
      <w:r>
        <w:rPr>
          <w:rFonts w:ascii="Times New Roman" w:hAnsi="Times New Roman" w:hint="eastAsia"/>
          <w:i/>
          <w:color w:val="1F497D"/>
        </w:rPr>
        <w:t>loginByOpenTenecnt</w:t>
      </w:r>
      <w:proofErr w:type="spellEnd"/>
      <w:proofErr w:type="gramEnd"/>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435"/>
      </w:tblGrid>
      <w:tr w:rsidR="00504DA5" w14:paraId="76E57EFD" w14:textId="77777777">
        <w:tc>
          <w:tcPr>
            <w:tcW w:w="2093" w:type="dxa"/>
          </w:tcPr>
          <w:p w14:paraId="18C16D1A"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输入参数</w:t>
            </w:r>
          </w:p>
        </w:tc>
        <w:tc>
          <w:tcPr>
            <w:tcW w:w="6435" w:type="dxa"/>
          </w:tcPr>
          <w:p w14:paraId="4F83306C" w14:textId="77777777" w:rsidR="00504DA5" w:rsidRDefault="002F2304">
            <w:pPr>
              <w:ind w:firstLine="0"/>
              <w:jc w:val="left"/>
              <w:rPr>
                <w:rFonts w:ascii="Courier New" w:eastAsia="Arial" w:hAnsi="Courier New" w:cs="Courier New"/>
                <w:i/>
                <w:color w:val="1F497D"/>
                <w:sz w:val="20"/>
                <w:szCs w:val="20"/>
              </w:rPr>
            </w:pPr>
            <w:r>
              <w:rPr>
                <w:rFonts w:ascii="Courier New" w:hAnsi="Courier New" w:cs="Courier New" w:hint="eastAsia"/>
                <w:i/>
                <w:color w:val="1F497D"/>
                <w:sz w:val="20"/>
                <w:szCs w:val="20"/>
              </w:rPr>
              <w:t xml:space="preserve">Sting </w:t>
            </w:r>
            <w:proofErr w:type="spellStart"/>
            <w:r>
              <w:rPr>
                <w:rFonts w:ascii="Courier New" w:hAnsi="Courier New" w:cs="Courier New" w:hint="eastAsia"/>
                <w:i/>
                <w:color w:val="1F497D"/>
                <w:sz w:val="20"/>
                <w:szCs w:val="20"/>
              </w:rPr>
              <w:t>open_id</w:t>
            </w:r>
            <w:proofErr w:type="spellEnd"/>
            <w:r>
              <w:rPr>
                <w:rFonts w:ascii="Courier New" w:hAnsi="Courier New" w:cs="Courier New" w:hint="eastAsia"/>
                <w:i/>
                <w:color w:val="1F497D"/>
                <w:sz w:val="20"/>
                <w:szCs w:val="20"/>
              </w:rPr>
              <w:t>，</w:t>
            </w: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access_token</w:t>
            </w:r>
            <w:proofErr w:type="spellEnd"/>
            <w:r>
              <w:rPr>
                <w:rFonts w:ascii="Courier New" w:hAnsi="Courier New" w:cs="Courier New" w:hint="eastAsia"/>
                <w:i/>
                <w:color w:val="1F497D"/>
                <w:sz w:val="20"/>
                <w:szCs w:val="20"/>
              </w:rPr>
              <w:t>，</w:t>
            </w: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expires_in</w:t>
            </w:r>
            <w:proofErr w:type="spellEnd"/>
          </w:p>
        </w:tc>
      </w:tr>
      <w:tr w:rsidR="00504DA5" w14:paraId="227810DD" w14:textId="77777777">
        <w:tc>
          <w:tcPr>
            <w:tcW w:w="2093" w:type="dxa"/>
          </w:tcPr>
          <w:p w14:paraId="5D45B55B"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返回值类型</w:t>
            </w:r>
          </w:p>
        </w:tc>
        <w:tc>
          <w:tcPr>
            <w:tcW w:w="6435" w:type="dxa"/>
          </w:tcPr>
          <w:p w14:paraId="564B513A" w14:textId="77777777" w:rsidR="00504DA5" w:rsidRDefault="002F2304">
            <w:pPr>
              <w:ind w:firstLine="0"/>
              <w:jc w:val="left"/>
              <w:rPr>
                <w:rFonts w:ascii="Courier New" w:hAnsi="Courier New" w:cs="Courier New"/>
                <w:i/>
                <w:color w:val="1F497D"/>
                <w:sz w:val="20"/>
                <w:szCs w:val="20"/>
              </w:rPr>
            </w:pP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json</w:t>
            </w:r>
            <w:proofErr w:type="spellEnd"/>
          </w:p>
        </w:tc>
      </w:tr>
      <w:tr w:rsidR="00504DA5" w14:paraId="47826ED2" w14:textId="77777777">
        <w:tc>
          <w:tcPr>
            <w:tcW w:w="2093" w:type="dxa"/>
          </w:tcPr>
          <w:p w14:paraId="732BAC40" w14:textId="77777777" w:rsidR="00504DA5" w:rsidRDefault="002F2304">
            <w:pPr>
              <w:ind w:firstLine="0"/>
              <w:jc w:val="left"/>
              <w:rPr>
                <w:rFonts w:ascii="Courier New" w:eastAsia="Arial" w:hAnsi="Courier New" w:cs="Courier New"/>
                <w:i/>
                <w:color w:val="1F497D"/>
                <w:sz w:val="20"/>
                <w:szCs w:val="20"/>
              </w:rPr>
            </w:pPr>
            <w:r>
              <w:rPr>
                <w:rFonts w:cs="Courier New" w:hint="eastAsia"/>
                <w:i/>
                <w:color w:val="1F497D"/>
                <w:sz w:val="20"/>
                <w:szCs w:val="20"/>
              </w:rPr>
              <w:t>算法描述</w:t>
            </w:r>
          </w:p>
        </w:tc>
        <w:tc>
          <w:tcPr>
            <w:tcW w:w="6435" w:type="dxa"/>
          </w:tcPr>
          <w:p w14:paraId="6D7BF567" w14:textId="77777777" w:rsidR="00504DA5" w:rsidRDefault="002F2304">
            <w:pPr>
              <w:ind w:firstLine="0"/>
              <w:jc w:val="left"/>
              <w:rPr>
                <w:rFonts w:ascii="Courier New" w:hAnsi="Courier New" w:cs="Courier New"/>
                <w:i/>
                <w:color w:val="1F497D"/>
                <w:sz w:val="20"/>
                <w:szCs w:val="20"/>
              </w:rPr>
            </w:pPr>
            <w:r>
              <w:rPr>
                <w:rFonts w:ascii="Courier New" w:hAnsi="Courier New" w:cs="Courier New" w:hint="eastAsia"/>
                <w:i/>
                <w:color w:val="1F497D"/>
                <w:sz w:val="20"/>
                <w:szCs w:val="20"/>
              </w:rPr>
              <w:t>根据</w:t>
            </w:r>
            <w:proofErr w:type="spellStart"/>
            <w:r>
              <w:rPr>
                <w:rFonts w:ascii="Courier New" w:hAnsi="Courier New" w:cs="Courier New" w:hint="eastAsia"/>
                <w:i/>
                <w:color w:val="1F497D"/>
                <w:sz w:val="20"/>
                <w:szCs w:val="20"/>
              </w:rPr>
              <w:t>Tencent</w:t>
            </w:r>
            <w:proofErr w:type="spellEnd"/>
            <w:r>
              <w:rPr>
                <w:rFonts w:ascii="Courier New" w:hAnsi="Courier New" w:cs="Courier New" w:hint="eastAsia"/>
                <w:i/>
                <w:color w:val="1F497D"/>
                <w:sz w:val="20"/>
                <w:szCs w:val="20"/>
              </w:rPr>
              <w:t>第三方验证授权登录后，从服务器上获取</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格式数据，数据包含</w:t>
            </w:r>
            <w:r>
              <w:rPr>
                <w:rFonts w:ascii="Courier New" w:hAnsi="Courier New" w:cs="Courier New" w:hint="eastAsia"/>
                <w:i/>
                <w:color w:val="1F497D"/>
                <w:sz w:val="20"/>
                <w:szCs w:val="20"/>
              </w:rPr>
              <w:t>user</w:t>
            </w:r>
            <w:r>
              <w:rPr>
                <w:rFonts w:ascii="Courier New" w:hAnsi="Courier New" w:cs="Courier New" w:hint="eastAsia"/>
                <w:i/>
                <w:color w:val="1F497D"/>
                <w:sz w:val="20"/>
                <w:szCs w:val="20"/>
              </w:rPr>
              <w:t>对象</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格式，和一个状态码（登录成功，帐号未绑定等状态码）；</w:t>
            </w:r>
          </w:p>
        </w:tc>
      </w:tr>
      <w:tr w:rsidR="00504DA5" w14:paraId="09E18BE2" w14:textId="77777777">
        <w:tc>
          <w:tcPr>
            <w:tcW w:w="2093" w:type="dxa"/>
          </w:tcPr>
          <w:p w14:paraId="71E2589C" w14:textId="77777777" w:rsidR="00504DA5" w:rsidRDefault="002F2304">
            <w:pPr>
              <w:ind w:firstLine="0"/>
              <w:jc w:val="left"/>
              <w:rPr>
                <w:rFonts w:cs="Courier New"/>
                <w:i/>
                <w:color w:val="1F497D"/>
                <w:sz w:val="20"/>
                <w:szCs w:val="20"/>
              </w:rPr>
            </w:pPr>
            <w:r>
              <w:rPr>
                <w:rFonts w:cs="Courier New" w:hint="eastAsia"/>
                <w:i/>
                <w:color w:val="1F497D"/>
                <w:sz w:val="20"/>
                <w:szCs w:val="20"/>
              </w:rPr>
              <w:t>服务调用</w:t>
            </w:r>
          </w:p>
        </w:tc>
        <w:tc>
          <w:tcPr>
            <w:tcW w:w="6435" w:type="dxa"/>
          </w:tcPr>
          <w:p w14:paraId="136E4F36" w14:textId="77777777" w:rsidR="00504DA5" w:rsidRDefault="002F2304">
            <w:pPr>
              <w:ind w:firstLine="0"/>
              <w:jc w:val="left"/>
              <w:rPr>
                <w:rFonts w:cs="Courier New"/>
                <w:i/>
                <w:color w:val="1F497D"/>
                <w:sz w:val="20"/>
                <w:szCs w:val="20"/>
              </w:rPr>
            </w:pPr>
            <w:r>
              <w:rPr>
                <w:rFonts w:ascii="Courier New" w:eastAsia="Arial" w:hAnsi="Courier New" w:cs="Courier New"/>
                <w:i/>
                <w:color w:val="1F497D"/>
                <w:sz w:val="20"/>
                <w:szCs w:val="20"/>
              </w:rPr>
              <w:t xml:space="preserve">// </w:t>
            </w:r>
            <w:r>
              <w:rPr>
                <w:rFonts w:cs="Courier New" w:hint="eastAsia"/>
                <w:i/>
                <w:color w:val="1F497D"/>
                <w:sz w:val="20"/>
                <w:szCs w:val="20"/>
              </w:rPr>
              <w:t>服务地址</w:t>
            </w:r>
          </w:p>
        </w:tc>
      </w:tr>
      <w:tr w:rsidR="00504DA5" w14:paraId="1EB91761" w14:textId="77777777">
        <w:tc>
          <w:tcPr>
            <w:tcW w:w="2093" w:type="dxa"/>
          </w:tcPr>
          <w:p w14:paraId="2CC01899" w14:textId="77777777" w:rsidR="00504DA5" w:rsidRDefault="002F2304">
            <w:pPr>
              <w:ind w:firstLine="0"/>
              <w:jc w:val="left"/>
              <w:rPr>
                <w:rFonts w:ascii="Courier New" w:eastAsia="Arial" w:hAnsi="Courier New" w:cs="Courier New"/>
                <w:i/>
                <w:color w:val="1F497D"/>
                <w:sz w:val="20"/>
                <w:szCs w:val="20"/>
              </w:rPr>
            </w:pPr>
            <w:proofErr w:type="spellStart"/>
            <w:r>
              <w:rPr>
                <w:rFonts w:ascii="Courier New" w:eastAsia="Arial" w:hAnsi="Courier New" w:cs="Courier New" w:hint="eastAsia"/>
                <w:i/>
                <w:color w:val="1F497D"/>
                <w:sz w:val="20"/>
                <w:szCs w:val="20"/>
              </w:rPr>
              <w:t>ErrorMessage</w:t>
            </w:r>
            <w:proofErr w:type="spellEnd"/>
          </w:p>
        </w:tc>
        <w:tc>
          <w:tcPr>
            <w:tcW w:w="6435" w:type="dxa"/>
          </w:tcPr>
          <w:p w14:paraId="607C6199"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报错信息</w:t>
            </w:r>
          </w:p>
        </w:tc>
      </w:tr>
      <w:tr w:rsidR="00504DA5" w14:paraId="72ADF502" w14:textId="77777777">
        <w:tc>
          <w:tcPr>
            <w:tcW w:w="2093" w:type="dxa"/>
          </w:tcPr>
          <w:p w14:paraId="3DC2B430"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Others</w:t>
            </w:r>
          </w:p>
        </w:tc>
        <w:tc>
          <w:tcPr>
            <w:tcW w:w="6435" w:type="dxa"/>
          </w:tcPr>
          <w:p w14:paraId="71876801"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其它说明</w:t>
            </w:r>
          </w:p>
        </w:tc>
      </w:tr>
    </w:tbl>
    <w:p w14:paraId="169D374E" w14:textId="77777777" w:rsidR="00504DA5" w:rsidRDefault="00504DA5">
      <w:pPr>
        <w:ind w:firstLine="420"/>
        <w:rPr>
          <w:rFonts w:ascii="Times New Roman" w:hAnsi="Times New Roman"/>
          <w:i/>
          <w:color w:val="1F497D"/>
        </w:rPr>
      </w:pPr>
    </w:p>
    <w:p w14:paraId="285F5C44" w14:textId="77777777" w:rsidR="00504DA5" w:rsidRDefault="002F2304">
      <w:pPr>
        <w:ind w:firstLine="420"/>
        <w:rPr>
          <w:rFonts w:ascii="Times New Roman" w:hAnsi="Times New Roman"/>
          <w:iCs/>
          <w:color w:val="0000FF"/>
        </w:rPr>
      </w:pPr>
      <w:r>
        <w:rPr>
          <w:rFonts w:ascii="Times New Roman" w:hAnsi="Times New Roman" w:hint="eastAsia"/>
          <w:i/>
          <w:color w:val="1F497D"/>
        </w:rPr>
        <w:t>通过新浪开放平台授权登录</w:t>
      </w:r>
    </w:p>
    <w:p w14:paraId="6D6367A1" w14:textId="77777777" w:rsidR="00504DA5" w:rsidRDefault="002F2304">
      <w:pPr>
        <w:pStyle w:val="12"/>
        <w:numPr>
          <w:ilvl w:val="0"/>
          <w:numId w:val="4"/>
        </w:numPr>
        <w:ind w:firstLineChars="0"/>
        <w:rPr>
          <w:rFonts w:ascii="Times New Roman" w:hAnsi="Times New Roman"/>
          <w:i/>
          <w:color w:val="1F497D"/>
        </w:rPr>
      </w:pPr>
      <w:proofErr w:type="spellStart"/>
      <w:proofErr w:type="gramStart"/>
      <w:r>
        <w:rPr>
          <w:rFonts w:ascii="Times New Roman" w:hAnsi="Times New Roman" w:hint="eastAsia"/>
          <w:i/>
          <w:color w:val="1F497D"/>
        </w:rPr>
        <w:t>loginByOpenSina</w:t>
      </w:r>
      <w:proofErr w:type="spellEnd"/>
      <w:proofErr w:type="gramEnd"/>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435"/>
      </w:tblGrid>
      <w:tr w:rsidR="00504DA5" w14:paraId="55FCABD6" w14:textId="77777777">
        <w:tc>
          <w:tcPr>
            <w:tcW w:w="2093" w:type="dxa"/>
          </w:tcPr>
          <w:p w14:paraId="198B7DE8"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输入参数</w:t>
            </w:r>
          </w:p>
        </w:tc>
        <w:tc>
          <w:tcPr>
            <w:tcW w:w="6435" w:type="dxa"/>
          </w:tcPr>
          <w:p w14:paraId="1769EED9" w14:textId="77777777" w:rsidR="00504DA5" w:rsidRDefault="002F2304">
            <w:pPr>
              <w:ind w:firstLine="0"/>
              <w:jc w:val="left"/>
              <w:rPr>
                <w:rFonts w:ascii="Courier New" w:eastAsia="Arial" w:hAnsi="Courier New" w:cs="Courier New"/>
                <w:i/>
                <w:color w:val="1F497D"/>
                <w:sz w:val="20"/>
                <w:szCs w:val="20"/>
              </w:rPr>
            </w:pPr>
            <w:r>
              <w:rPr>
                <w:rFonts w:ascii="Courier New" w:hAnsi="Courier New" w:cs="Courier New" w:hint="eastAsia"/>
                <w:i/>
                <w:color w:val="1F497D"/>
                <w:sz w:val="20"/>
                <w:szCs w:val="20"/>
              </w:rPr>
              <w:t xml:space="preserve">Sting </w:t>
            </w:r>
            <w:proofErr w:type="spellStart"/>
            <w:r>
              <w:rPr>
                <w:rFonts w:ascii="Courier New" w:hAnsi="Courier New" w:cs="Courier New" w:hint="eastAsia"/>
                <w:i/>
                <w:color w:val="1F497D"/>
                <w:sz w:val="20"/>
                <w:szCs w:val="20"/>
              </w:rPr>
              <w:t>access_secret</w:t>
            </w:r>
            <w:proofErr w:type="spellEnd"/>
            <w:r>
              <w:rPr>
                <w:rFonts w:ascii="Courier New" w:hAnsi="Courier New" w:cs="Courier New" w:hint="eastAsia"/>
                <w:i/>
                <w:color w:val="1F497D"/>
                <w:sz w:val="20"/>
                <w:szCs w:val="20"/>
              </w:rPr>
              <w:t>，</w:t>
            </w: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access_token</w:t>
            </w:r>
            <w:proofErr w:type="spellEnd"/>
            <w:r>
              <w:rPr>
                <w:rFonts w:ascii="Courier New" w:hAnsi="Courier New" w:cs="Courier New" w:hint="eastAsia"/>
                <w:i/>
                <w:color w:val="1F497D"/>
                <w:sz w:val="20"/>
                <w:szCs w:val="20"/>
              </w:rPr>
              <w:t>，</w:t>
            </w:r>
            <w:r>
              <w:rPr>
                <w:rFonts w:ascii="Courier New" w:hAnsi="Courier New" w:cs="Courier New" w:hint="eastAsia"/>
                <w:i/>
                <w:color w:val="1F497D"/>
                <w:sz w:val="20"/>
                <w:szCs w:val="20"/>
              </w:rPr>
              <w:t xml:space="preserve">String </w:t>
            </w:r>
            <w:proofErr w:type="spellStart"/>
            <w:r>
              <w:rPr>
                <w:rFonts w:ascii="Courier New" w:hAnsi="Courier New" w:cs="Courier New" w:hint="eastAsia"/>
                <w:i/>
                <w:color w:val="1F497D"/>
                <w:sz w:val="20"/>
                <w:szCs w:val="20"/>
              </w:rPr>
              <w:t>expires_in</w:t>
            </w:r>
            <w:proofErr w:type="spellEnd"/>
          </w:p>
        </w:tc>
      </w:tr>
      <w:tr w:rsidR="00504DA5" w14:paraId="5E910473" w14:textId="77777777">
        <w:tc>
          <w:tcPr>
            <w:tcW w:w="2093" w:type="dxa"/>
          </w:tcPr>
          <w:p w14:paraId="595902A3"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hint="eastAsia"/>
                <w:i/>
                <w:color w:val="1F497D"/>
                <w:sz w:val="20"/>
                <w:szCs w:val="20"/>
              </w:rPr>
              <w:t>返回值类型</w:t>
            </w:r>
          </w:p>
        </w:tc>
        <w:tc>
          <w:tcPr>
            <w:tcW w:w="6435" w:type="dxa"/>
          </w:tcPr>
          <w:p w14:paraId="46C71582" w14:textId="77777777" w:rsidR="00504DA5" w:rsidRDefault="002F2304">
            <w:pPr>
              <w:ind w:firstLine="0"/>
              <w:jc w:val="left"/>
              <w:rPr>
                <w:rFonts w:ascii="Courier New" w:hAnsi="Courier New" w:cs="Courier New"/>
                <w:i/>
                <w:color w:val="1F497D"/>
                <w:sz w:val="20"/>
                <w:szCs w:val="20"/>
              </w:rPr>
            </w:pPr>
            <w:proofErr w:type="spellStart"/>
            <w:proofErr w:type="gramStart"/>
            <w:r>
              <w:rPr>
                <w:rFonts w:ascii="Courier New" w:hAnsi="Courier New" w:cs="Courier New" w:hint="eastAsia"/>
                <w:i/>
                <w:color w:val="1F497D"/>
                <w:sz w:val="20"/>
                <w:szCs w:val="20"/>
              </w:rPr>
              <w:t>json</w:t>
            </w:r>
            <w:proofErr w:type="spellEnd"/>
            <w:proofErr w:type="gramEnd"/>
          </w:p>
        </w:tc>
      </w:tr>
      <w:tr w:rsidR="00504DA5" w14:paraId="047E78F1" w14:textId="77777777">
        <w:tc>
          <w:tcPr>
            <w:tcW w:w="2093" w:type="dxa"/>
          </w:tcPr>
          <w:p w14:paraId="7C64A304" w14:textId="77777777" w:rsidR="00504DA5" w:rsidRDefault="002F2304">
            <w:pPr>
              <w:ind w:firstLine="0"/>
              <w:jc w:val="left"/>
              <w:rPr>
                <w:rFonts w:ascii="Courier New" w:eastAsia="Arial" w:hAnsi="Courier New" w:cs="Courier New"/>
                <w:i/>
                <w:color w:val="1F497D"/>
                <w:sz w:val="20"/>
                <w:szCs w:val="20"/>
              </w:rPr>
            </w:pPr>
            <w:r>
              <w:rPr>
                <w:rFonts w:cs="Courier New" w:hint="eastAsia"/>
                <w:i/>
                <w:color w:val="1F497D"/>
                <w:sz w:val="20"/>
                <w:szCs w:val="20"/>
              </w:rPr>
              <w:t>算法描述</w:t>
            </w:r>
          </w:p>
        </w:tc>
        <w:tc>
          <w:tcPr>
            <w:tcW w:w="6435" w:type="dxa"/>
          </w:tcPr>
          <w:p w14:paraId="3BCEB83B" w14:textId="77777777" w:rsidR="00504DA5" w:rsidRDefault="002F2304">
            <w:pPr>
              <w:ind w:firstLine="0"/>
              <w:jc w:val="left"/>
              <w:rPr>
                <w:rFonts w:ascii="Courier New" w:hAnsi="Courier New" w:cs="Courier New"/>
                <w:i/>
                <w:color w:val="1F497D"/>
                <w:sz w:val="20"/>
                <w:szCs w:val="20"/>
              </w:rPr>
            </w:pPr>
            <w:r>
              <w:rPr>
                <w:rFonts w:ascii="Courier New" w:hAnsi="Courier New" w:cs="Courier New" w:hint="eastAsia"/>
                <w:i/>
                <w:color w:val="1F497D"/>
                <w:sz w:val="20"/>
                <w:szCs w:val="20"/>
              </w:rPr>
              <w:t>根据</w:t>
            </w:r>
            <w:proofErr w:type="spellStart"/>
            <w:r>
              <w:rPr>
                <w:rFonts w:ascii="Courier New" w:hAnsi="Courier New" w:cs="Courier New" w:hint="eastAsia"/>
                <w:i/>
                <w:color w:val="1F497D"/>
                <w:sz w:val="20"/>
                <w:szCs w:val="20"/>
              </w:rPr>
              <w:t>Sina</w:t>
            </w:r>
            <w:proofErr w:type="spellEnd"/>
            <w:r>
              <w:rPr>
                <w:rFonts w:ascii="Courier New" w:hAnsi="Courier New" w:cs="Courier New" w:hint="eastAsia"/>
                <w:i/>
                <w:color w:val="1F497D"/>
                <w:sz w:val="20"/>
                <w:szCs w:val="20"/>
              </w:rPr>
              <w:t>第三方验证授权登录后，从服务器上获取</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格式数据，数据包含</w:t>
            </w:r>
            <w:r>
              <w:rPr>
                <w:rFonts w:ascii="Courier New" w:hAnsi="Courier New" w:cs="Courier New" w:hint="eastAsia"/>
                <w:i/>
                <w:color w:val="1F497D"/>
                <w:sz w:val="20"/>
                <w:szCs w:val="20"/>
              </w:rPr>
              <w:t>user</w:t>
            </w:r>
            <w:r>
              <w:rPr>
                <w:rFonts w:ascii="Courier New" w:hAnsi="Courier New" w:cs="Courier New" w:hint="eastAsia"/>
                <w:i/>
                <w:color w:val="1F497D"/>
                <w:sz w:val="20"/>
                <w:szCs w:val="20"/>
              </w:rPr>
              <w:t>对象</w:t>
            </w:r>
            <w:proofErr w:type="spellStart"/>
            <w:r>
              <w:rPr>
                <w:rFonts w:ascii="Courier New" w:hAnsi="Courier New" w:cs="Courier New" w:hint="eastAsia"/>
                <w:i/>
                <w:color w:val="1F497D"/>
                <w:sz w:val="20"/>
                <w:szCs w:val="20"/>
              </w:rPr>
              <w:t>json</w:t>
            </w:r>
            <w:proofErr w:type="spellEnd"/>
            <w:r>
              <w:rPr>
                <w:rFonts w:ascii="Courier New" w:hAnsi="Courier New" w:cs="Courier New" w:hint="eastAsia"/>
                <w:i/>
                <w:color w:val="1F497D"/>
                <w:sz w:val="20"/>
                <w:szCs w:val="20"/>
              </w:rPr>
              <w:t>格式，和一个状态码（登录成功，帐号未绑定密码错误等状态码）；</w:t>
            </w:r>
          </w:p>
        </w:tc>
      </w:tr>
      <w:tr w:rsidR="00504DA5" w14:paraId="659A4DC4" w14:textId="77777777">
        <w:tc>
          <w:tcPr>
            <w:tcW w:w="2093" w:type="dxa"/>
          </w:tcPr>
          <w:p w14:paraId="02F2704C" w14:textId="77777777" w:rsidR="00504DA5" w:rsidRDefault="002F2304">
            <w:pPr>
              <w:ind w:firstLine="0"/>
              <w:jc w:val="left"/>
              <w:rPr>
                <w:rFonts w:cs="Courier New"/>
                <w:i/>
                <w:color w:val="1F497D"/>
                <w:sz w:val="20"/>
                <w:szCs w:val="20"/>
              </w:rPr>
            </w:pPr>
            <w:r>
              <w:rPr>
                <w:rFonts w:cs="Courier New" w:hint="eastAsia"/>
                <w:i/>
                <w:color w:val="1F497D"/>
                <w:sz w:val="20"/>
                <w:szCs w:val="20"/>
              </w:rPr>
              <w:t>服务调用</w:t>
            </w:r>
          </w:p>
        </w:tc>
        <w:tc>
          <w:tcPr>
            <w:tcW w:w="6435" w:type="dxa"/>
          </w:tcPr>
          <w:p w14:paraId="29CAD6AC" w14:textId="77777777" w:rsidR="00504DA5" w:rsidRDefault="002F2304">
            <w:pPr>
              <w:ind w:firstLine="0"/>
              <w:jc w:val="left"/>
              <w:rPr>
                <w:rFonts w:cs="Courier New"/>
                <w:i/>
                <w:color w:val="1F497D"/>
                <w:sz w:val="20"/>
                <w:szCs w:val="20"/>
              </w:rPr>
            </w:pPr>
            <w:r>
              <w:rPr>
                <w:rFonts w:ascii="Courier New" w:eastAsia="Arial" w:hAnsi="Courier New" w:cs="Courier New"/>
                <w:i/>
                <w:color w:val="1F497D"/>
                <w:sz w:val="20"/>
                <w:szCs w:val="20"/>
              </w:rPr>
              <w:t xml:space="preserve">// </w:t>
            </w:r>
            <w:r>
              <w:rPr>
                <w:rFonts w:cs="Courier New" w:hint="eastAsia"/>
                <w:i/>
                <w:color w:val="1F497D"/>
                <w:sz w:val="20"/>
                <w:szCs w:val="20"/>
              </w:rPr>
              <w:t>服务地址</w:t>
            </w:r>
          </w:p>
        </w:tc>
      </w:tr>
      <w:tr w:rsidR="00504DA5" w14:paraId="73DAAAEA" w14:textId="77777777">
        <w:tc>
          <w:tcPr>
            <w:tcW w:w="2093" w:type="dxa"/>
          </w:tcPr>
          <w:p w14:paraId="6BA63B68" w14:textId="77777777" w:rsidR="00504DA5" w:rsidRDefault="002F2304">
            <w:pPr>
              <w:ind w:firstLine="0"/>
              <w:jc w:val="left"/>
              <w:rPr>
                <w:rFonts w:ascii="Courier New" w:eastAsia="Arial" w:hAnsi="Courier New" w:cs="Courier New"/>
                <w:i/>
                <w:color w:val="1F497D"/>
                <w:sz w:val="20"/>
                <w:szCs w:val="20"/>
              </w:rPr>
            </w:pPr>
            <w:proofErr w:type="spellStart"/>
            <w:r>
              <w:rPr>
                <w:rFonts w:ascii="Courier New" w:eastAsia="Arial" w:hAnsi="Courier New" w:cs="Courier New" w:hint="eastAsia"/>
                <w:i/>
                <w:color w:val="1F497D"/>
                <w:sz w:val="20"/>
                <w:szCs w:val="20"/>
              </w:rPr>
              <w:t>ErrorMessage</w:t>
            </w:r>
            <w:proofErr w:type="spellEnd"/>
          </w:p>
        </w:tc>
        <w:tc>
          <w:tcPr>
            <w:tcW w:w="6435" w:type="dxa"/>
          </w:tcPr>
          <w:p w14:paraId="6341F180"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报错信息</w:t>
            </w:r>
          </w:p>
        </w:tc>
      </w:tr>
      <w:tr w:rsidR="00504DA5" w14:paraId="3EB31870" w14:textId="77777777">
        <w:tc>
          <w:tcPr>
            <w:tcW w:w="2093" w:type="dxa"/>
          </w:tcPr>
          <w:p w14:paraId="26DBD709"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Others</w:t>
            </w:r>
          </w:p>
        </w:tc>
        <w:tc>
          <w:tcPr>
            <w:tcW w:w="6435" w:type="dxa"/>
          </w:tcPr>
          <w:p w14:paraId="5AD529D8" w14:textId="77777777" w:rsidR="00504DA5" w:rsidRDefault="002F2304">
            <w:pPr>
              <w:ind w:firstLine="0"/>
              <w:jc w:val="left"/>
              <w:rPr>
                <w:rFonts w:ascii="Courier New" w:eastAsia="Arial" w:hAnsi="Courier New" w:cs="Courier New"/>
                <w:i/>
                <w:color w:val="1F497D"/>
                <w:sz w:val="20"/>
                <w:szCs w:val="20"/>
              </w:rPr>
            </w:pPr>
            <w:r>
              <w:rPr>
                <w:rFonts w:ascii="Courier New" w:eastAsia="Arial" w:hAnsi="Courier New" w:cs="Courier New"/>
                <w:i/>
                <w:color w:val="1F497D"/>
                <w:sz w:val="20"/>
                <w:szCs w:val="20"/>
              </w:rPr>
              <w:t xml:space="preserve">// </w:t>
            </w:r>
            <w:r>
              <w:rPr>
                <w:rFonts w:ascii="Courier New" w:eastAsia="Arial" w:hAnsi="Courier New" w:cs="Courier New" w:hint="eastAsia"/>
                <w:i/>
                <w:color w:val="1F497D"/>
                <w:sz w:val="20"/>
                <w:szCs w:val="20"/>
              </w:rPr>
              <w:t>其它说明</w:t>
            </w:r>
          </w:p>
        </w:tc>
      </w:tr>
    </w:tbl>
    <w:p w14:paraId="77BD59C6" w14:textId="77777777" w:rsidR="00504DA5" w:rsidRDefault="00504DA5">
      <w:pPr>
        <w:pStyle w:val="3"/>
        <w:numPr>
          <w:ilvl w:val="2"/>
          <w:numId w:val="0"/>
        </w:numPr>
        <w:spacing w:before="120"/>
      </w:pPr>
    </w:p>
    <w:p w14:paraId="362A0002" w14:textId="77777777" w:rsidR="00504DA5" w:rsidRDefault="002F2304">
      <w:pPr>
        <w:pStyle w:val="3"/>
        <w:spacing w:before="120"/>
      </w:pPr>
      <w:bookmarkStart w:id="129" w:name="_Toc269925687"/>
      <w:r>
        <w:rPr>
          <w:rFonts w:hint="eastAsia"/>
        </w:rPr>
        <w:t>流程逻辑</w:t>
      </w:r>
      <w:bookmarkEnd w:id="129"/>
    </w:p>
    <w:p w14:paraId="044F28F8" w14:textId="77777777" w:rsidR="00504DA5" w:rsidRDefault="002F2304">
      <w:pPr>
        <w:ind w:firstLine="420"/>
        <w:rPr>
          <w:rFonts w:ascii="Times New Roman" w:hAnsi="Times New Roman"/>
          <w:i/>
          <w:color w:val="1F497D"/>
        </w:rPr>
      </w:pPr>
      <w:r>
        <w:rPr>
          <w:rFonts w:ascii="Times New Roman" w:hAnsi="Times New Roman" w:hint="eastAsia"/>
          <w:i/>
          <w:color w:val="1F497D"/>
        </w:rPr>
        <w:t>【用图表（例如流程图、判定表等）辅以必要的说明来表示本程序的逻辑流程。】</w:t>
      </w:r>
    </w:p>
    <w:p w14:paraId="6BE35635" w14:textId="77777777" w:rsidR="00504DA5" w:rsidRDefault="002F2304">
      <w:pPr>
        <w:ind w:firstLine="420"/>
        <w:rPr>
          <w:rFonts w:ascii="Times New Roman" w:hAnsi="Times New Roman"/>
          <w:i/>
          <w:color w:val="1F497D"/>
        </w:rPr>
      </w:pPr>
      <w:r>
        <w:rPr>
          <w:rFonts w:ascii="Times New Roman" w:hAnsi="Times New Roman" w:hint="eastAsia"/>
          <w:i/>
          <w:color w:val="1F497D"/>
        </w:rPr>
        <w:object w:dxaOrig="8780" w:dyaOrig="11440" w14:anchorId="56E3A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3pt;height:572.35pt" o:ole="" filled="t">
            <v:imagedata r:id="rId11" o:title=""/>
            <o:lock v:ext="edit" aspectratio="f"/>
          </v:shape>
          <o:OLEObject Type="Embed" ProgID="Visio.Drawing.11" ShapeID="_x0000_i1025" DrawAspect="Content" ObjectID="_1343667513" r:id="rId12"/>
        </w:object>
      </w:r>
    </w:p>
    <w:p w14:paraId="0B6F1E3A" w14:textId="77777777" w:rsidR="00504DA5" w:rsidRDefault="002F2304">
      <w:pPr>
        <w:pStyle w:val="3"/>
        <w:spacing w:before="120"/>
      </w:pPr>
      <w:bookmarkStart w:id="130" w:name="_Toc269925688"/>
      <w:r>
        <w:rPr>
          <w:rFonts w:hint="eastAsia"/>
        </w:rPr>
        <w:t>限制条件</w:t>
      </w:r>
      <w:bookmarkEnd w:id="130"/>
    </w:p>
    <w:p w14:paraId="40E74AFF" w14:textId="77777777" w:rsidR="00504DA5" w:rsidRDefault="002F2304">
      <w:pPr>
        <w:rPr>
          <w:rFonts w:ascii="Times New Roman" w:hAnsi="Times New Roman"/>
          <w:i/>
          <w:color w:val="1F497D"/>
        </w:rPr>
      </w:pPr>
      <w:r>
        <w:rPr>
          <w:rFonts w:ascii="Times New Roman" w:hAnsi="Times New Roman" w:hint="eastAsia"/>
          <w:i/>
          <w:color w:val="1F497D"/>
        </w:rPr>
        <w:t>用户必须已经注册过，必须输入完整用户信息，否则视为无效。</w:t>
      </w:r>
    </w:p>
    <w:p w14:paraId="0434EDC2" w14:textId="77777777" w:rsidR="00504DA5" w:rsidRDefault="002F2304">
      <w:pPr>
        <w:rPr>
          <w:rFonts w:ascii="Times New Roman" w:hAnsi="Times New Roman"/>
          <w:i/>
          <w:color w:val="1F497D"/>
        </w:rPr>
      </w:pPr>
      <w:r>
        <w:rPr>
          <w:rFonts w:ascii="Times New Roman" w:hAnsi="Times New Roman" w:hint="eastAsia"/>
          <w:i/>
          <w:color w:val="1F497D"/>
        </w:rPr>
        <w:t>第三方登录，必须拥有第三方帐号。且腾讯第三方登录，必须安装腾手机</w:t>
      </w:r>
      <w:r>
        <w:rPr>
          <w:rFonts w:ascii="Times New Roman" w:hAnsi="Times New Roman" w:hint="eastAsia"/>
          <w:i/>
          <w:color w:val="1F497D"/>
        </w:rPr>
        <w:t>QQ</w:t>
      </w:r>
      <w:r>
        <w:rPr>
          <w:rFonts w:ascii="Times New Roman" w:hAnsi="Times New Roman" w:hint="eastAsia"/>
          <w:i/>
          <w:color w:val="1F497D"/>
        </w:rPr>
        <w:t>讯客户端。</w:t>
      </w:r>
    </w:p>
    <w:p w14:paraId="7D91EC23" w14:textId="77777777" w:rsidR="00504DA5" w:rsidRDefault="002F2304">
      <w:pPr>
        <w:pStyle w:val="3"/>
        <w:spacing w:before="120"/>
      </w:pPr>
      <w:bookmarkStart w:id="131" w:name="_Toc269925689"/>
      <w:r>
        <w:rPr>
          <w:rFonts w:hint="eastAsia"/>
        </w:rPr>
        <w:lastRenderedPageBreak/>
        <w:t>测试用例</w:t>
      </w:r>
      <w:bookmarkEnd w:id="131"/>
    </w:p>
    <w:p w14:paraId="621CF18D" w14:textId="77777777" w:rsidR="00504DA5" w:rsidRDefault="002F2304">
      <w:pPr>
        <w:ind w:firstLine="420"/>
        <w:rPr>
          <w:rFonts w:ascii="Times New Roman" w:hAnsi="Times New Roman"/>
          <w:i/>
          <w:color w:val="1F497D"/>
        </w:rPr>
      </w:pPr>
      <w:r>
        <w:rPr>
          <w:rFonts w:ascii="Times New Roman" w:hAnsi="Times New Roman" w:hint="eastAsia"/>
          <w:i/>
          <w:color w:val="1F497D"/>
        </w:rPr>
        <w:t>【以表格的形式列出本功能模块的单元测试用例。】</w:t>
      </w:r>
    </w:p>
    <w:p w14:paraId="0B6B8B5D" w14:textId="77777777" w:rsidR="00504DA5" w:rsidRDefault="002F2304">
      <w:pPr>
        <w:ind w:firstLine="420"/>
        <w:rPr>
          <w:rFonts w:cs="Courier New"/>
          <w:i/>
          <w:color w:val="1F497D"/>
          <w:sz w:val="20"/>
          <w:szCs w:val="20"/>
        </w:rPr>
      </w:pPr>
      <w:r>
        <w:rPr>
          <w:rFonts w:cs="Courier New" w:hint="eastAsia"/>
          <w:i/>
          <w:color w:val="1F497D"/>
          <w:sz w:val="20"/>
          <w:szCs w:val="20"/>
        </w:rPr>
        <w:t>测试用例编号：User001</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6577"/>
      </w:tblGrid>
      <w:tr w:rsidR="00504DA5" w14:paraId="07E12CD7" w14:textId="77777777">
        <w:tc>
          <w:tcPr>
            <w:tcW w:w="1951" w:type="dxa"/>
          </w:tcPr>
          <w:p w14:paraId="37CE19CB" w14:textId="77777777" w:rsidR="00504DA5" w:rsidRDefault="002F2304">
            <w:pPr>
              <w:ind w:firstLine="0"/>
              <w:jc w:val="left"/>
              <w:rPr>
                <w:rFonts w:cs="Courier New"/>
                <w:i/>
                <w:color w:val="1F497D"/>
                <w:sz w:val="20"/>
                <w:szCs w:val="20"/>
              </w:rPr>
            </w:pPr>
            <w:r>
              <w:rPr>
                <w:rFonts w:cs="Courier New" w:hint="eastAsia"/>
                <w:i/>
                <w:color w:val="1F497D"/>
                <w:sz w:val="20"/>
                <w:szCs w:val="20"/>
              </w:rPr>
              <w:t>测试用例名称</w:t>
            </w:r>
          </w:p>
        </w:tc>
        <w:tc>
          <w:tcPr>
            <w:tcW w:w="6577" w:type="dxa"/>
          </w:tcPr>
          <w:p w14:paraId="78C0649F" w14:textId="77777777" w:rsidR="00504DA5" w:rsidRDefault="002F2304">
            <w:pPr>
              <w:ind w:firstLine="0"/>
              <w:jc w:val="left"/>
              <w:rPr>
                <w:rFonts w:cs="Courier New"/>
                <w:i/>
                <w:color w:val="1F497D"/>
                <w:sz w:val="20"/>
                <w:szCs w:val="20"/>
              </w:rPr>
            </w:pPr>
            <w:proofErr w:type="spellStart"/>
            <w:proofErr w:type="gramStart"/>
            <w:r>
              <w:rPr>
                <w:rFonts w:cs="Courier New"/>
                <w:i/>
                <w:color w:val="1F497D"/>
                <w:sz w:val="20"/>
                <w:szCs w:val="20"/>
              </w:rPr>
              <w:t>test</w:t>
            </w:r>
            <w:r>
              <w:rPr>
                <w:rFonts w:cs="Courier New" w:hint="eastAsia"/>
                <w:i/>
                <w:color w:val="1F497D"/>
                <w:sz w:val="20"/>
                <w:szCs w:val="20"/>
              </w:rPr>
              <w:t>UserLogin</w:t>
            </w:r>
            <w:proofErr w:type="spellEnd"/>
            <w:proofErr w:type="gramEnd"/>
          </w:p>
        </w:tc>
      </w:tr>
      <w:tr w:rsidR="00504DA5" w14:paraId="3FC1589B" w14:textId="77777777">
        <w:tc>
          <w:tcPr>
            <w:tcW w:w="1951" w:type="dxa"/>
          </w:tcPr>
          <w:p w14:paraId="6481D7FF" w14:textId="77777777" w:rsidR="00504DA5" w:rsidRDefault="002F2304">
            <w:pPr>
              <w:ind w:firstLine="0"/>
              <w:jc w:val="left"/>
              <w:rPr>
                <w:rFonts w:cs="Courier New"/>
                <w:i/>
                <w:color w:val="1F497D"/>
                <w:sz w:val="20"/>
                <w:szCs w:val="20"/>
              </w:rPr>
            </w:pPr>
            <w:r>
              <w:rPr>
                <w:rFonts w:cs="Courier New" w:hint="eastAsia"/>
                <w:i/>
                <w:color w:val="1F497D"/>
                <w:sz w:val="20"/>
                <w:szCs w:val="20"/>
              </w:rPr>
              <w:t>所属测试类</w:t>
            </w:r>
          </w:p>
        </w:tc>
        <w:tc>
          <w:tcPr>
            <w:tcW w:w="6577" w:type="dxa"/>
          </w:tcPr>
          <w:p w14:paraId="64482BB3" w14:textId="77777777" w:rsidR="00504DA5" w:rsidRDefault="002F2304">
            <w:pPr>
              <w:ind w:firstLine="0"/>
              <w:jc w:val="left"/>
              <w:rPr>
                <w:rFonts w:cs="Courier New"/>
                <w:i/>
                <w:color w:val="1F497D"/>
                <w:sz w:val="20"/>
                <w:szCs w:val="20"/>
              </w:rPr>
            </w:pPr>
            <w:proofErr w:type="spellStart"/>
            <w:r>
              <w:rPr>
                <w:rFonts w:cs="Courier New" w:hint="eastAsia"/>
                <w:i/>
                <w:color w:val="1F497D"/>
                <w:sz w:val="20"/>
                <w:szCs w:val="20"/>
              </w:rPr>
              <w:t>User</w:t>
            </w:r>
            <w:r>
              <w:rPr>
                <w:rFonts w:cs="Courier New"/>
                <w:i/>
                <w:color w:val="1F497D"/>
                <w:sz w:val="20"/>
                <w:szCs w:val="20"/>
              </w:rPr>
              <w:t>ServiceTest</w:t>
            </w:r>
            <w:proofErr w:type="spellEnd"/>
          </w:p>
        </w:tc>
      </w:tr>
      <w:tr w:rsidR="00504DA5" w14:paraId="38E0697B" w14:textId="77777777">
        <w:tc>
          <w:tcPr>
            <w:tcW w:w="1951" w:type="dxa"/>
          </w:tcPr>
          <w:p w14:paraId="7770FF55" w14:textId="77777777" w:rsidR="00504DA5" w:rsidRDefault="002F2304">
            <w:pPr>
              <w:ind w:firstLine="0"/>
              <w:jc w:val="left"/>
              <w:rPr>
                <w:rFonts w:cs="Courier New"/>
                <w:i/>
                <w:color w:val="1F497D"/>
                <w:sz w:val="20"/>
                <w:szCs w:val="20"/>
              </w:rPr>
            </w:pPr>
            <w:r>
              <w:rPr>
                <w:rFonts w:cs="Courier New" w:hint="eastAsia"/>
                <w:i/>
                <w:color w:val="1F497D"/>
                <w:sz w:val="20"/>
                <w:szCs w:val="20"/>
              </w:rPr>
              <w:t>所属测试类路径</w:t>
            </w:r>
          </w:p>
        </w:tc>
        <w:tc>
          <w:tcPr>
            <w:tcW w:w="6577" w:type="dxa"/>
          </w:tcPr>
          <w:p w14:paraId="45005597" w14:textId="77777777" w:rsidR="00504DA5" w:rsidRDefault="002F2304">
            <w:pPr>
              <w:ind w:firstLine="0"/>
              <w:jc w:val="left"/>
              <w:rPr>
                <w:rFonts w:cs="Courier New"/>
                <w:i/>
                <w:color w:val="1F497D"/>
                <w:sz w:val="20"/>
                <w:szCs w:val="20"/>
              </w:rPr>
            </w:pPr>
            <w:proofErr w:type="spellStart"/>
            <w:proofErr w:type="gramStart"/>
            <w:r>
              <w:rPr>
                <w:rFonts w:cs="Courier New"/>
                <w:i/>
                <w:color w:val="1F497D"/>
                <w:sz w:val="20"/>
                <w:szCs w:val="20"/>
              </w:rPr>
              <w:t>test.service</w:t>
            </w:r>
            <w:proofErr w:type="spellEnd"/>
            <w:proofErr w:type="gramEnd"/>
          </w:p>
        </w:tc>
      </w:tr>
      <w:tr w:rsidR="00504DA5" w14:paraId="04C1BB64" w14:textId="77777777">
        <w:tc>
          <w:tcPr>
            <w:tcW w:w="1951" w:type="dxa"/>
          </w:tcPr>
          <w:p w14:paraId="143B758B" w14:textId="77777777" w:rsidR="00504DA5" w:rsidRDefault="002F2304">
            <w:pPr>
              <w:ind w:firstLine="0"/>
              <w:jc w:val="left"/>
              <w:rPr>
                <w:rFonts w:cs="Courier New"/>
                <w:i/>
                <w:color w:val="1F497D"/>
                <w:sz w:val="20"/>
                <w:szCs w:val="20"/>
              </w:rPr>
            </w:pPr>
            <w:r>
              <w:rPr>
                <w:rFonts w:cs="Courier New" w:hint="eastAsia"/>
                <w:i/>
                <w:color w:val="1F497D"/>
                <w:sz w:val="20"/>
                <w:szCs w:val="20"/>
              </w:rPr>
              <w:t>测试用例描述</w:t>
            </w:r>
          </w:p>
        </w:tc>
        <w:tc>
          <w:tcPr>
            <w:tcW w:w="6577" w:type="dxa"/>
          </w:tcPr>
          <w:p w14:paraId="48191183" w14:textId="77777777" w:rsidR="00504DA5" w:rsidRDefault="002F2304">
            <w:pPr>
              <w:ind w:firstLine="0"/>
              <w:jc w:val="left"/>
              <w:rPr>
                <w:rFonts w:cs="Courier New"/>
                <w:i/>
                <w:color w:val="1F497D"/>
                <w:sz w:val="20"/>
                <w:szCs w:val="20"/>
              </w:rPr>
            </w:pPr>
            <w:r>
              <w:rPr>
                <w:rFonts w:cs="Courier New" w:hint="eastAsia"/>
                <w:i/>
                <w:color w:val="1F497D"/>
                <w:sz w:val="20"/>
                <w:szCs w:val="20"/>
              </w:rPr>
              <w:t>用户登录测试，分别使用自有帐号和第三方帐号测试登录。并且绑定第三方帐号，测试是否能够返回正常用户数据</w:t>
            </w:r>
          </w:p>
        </w:tc>
      </w:tr>
    </w:tbl>
    <w:p w14:paraId="173E94EB" w14:textId="77777777" w:rsidR="00504DA5" w:rsidRDefault="00504DA5"/>
    <w:sectPr w:rsidR="00504DA5">
      <w:headerReference w:type="even" r:id="rId13"/>
      <w:pgSz w:w="11906" w:h="16838"/>
      <w:pgMar w:top="1440" w:right="1797" w:bottom="1440" w:left="1797" w:header="851" w:footer="851"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AD621" w14:textId="77777777" w:rsidR="002F2304" w:rsidRDefault="002F2304">
      <w:pPr>
        <w:spacing w:line="240" w:lineRule="auto"/>
      </w:pPr>
      <w:r>
        <w:separator/>
      </w:r>
    </w:p>
  </w:endnote>
  <w:endnote w:type="continuationSeparator" w:id="0">
    <w:p w14:paraId="56AECA72" w14:textId="77777777" w:rsidR="002F2304" w:rsidRDefault="002F2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楷体_GB2312">
    <w:altName w:val="楷体"/>
    <w:charset w:val="86"/>
    <w:family w:val="auto"/>
    <w:pitch w:val="default"/>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71440" w14:textId="77777777" w:rsidR="002F2304" w:rsidRDefault="002F2304">
    <w:pPr>
      <w:pStyle w:val="a6"/>
      <w:jc w:val="distribute"/>
    </w:pPr>
    <w:r>
      <w:rPr>
        <w:rFonts w:ascii="宋体" w:hAnsi="宋体" w:hint="eastAsia"/>
        <w:szCs w:val="21"/>
      </w:rPr>
      <w:t xml:space="preserve">公司名称                                   </w:t>
    </w:r>
    <w:r>
      <w:rPr>
        <w:rFonts w:hint="eastAsia"/>
      </w:rPr>
      <w:tab/>
    </w:r>
    <w:r>
      <w:rPr>
        <w:rFonts w:hint="eastAsia"/>
      </w:rPr>
      <w:tab/>
      <w:t xml:space="preserve">  </w:t>
    </w:r>
    <w:r>
      <w:rPr>
        <w:rFonts w:hint="eastAsia"/>
      </w:rPr>
      <w:tab/>
    </w:r>
    <w:r>
      <w:rPr>
        <w:rFonts w:hint="eastAsia"/>
      </w:rPr>
      <w:tab/>
    </w:r>
    <w:r>
      <w:rPr>
        <w:rFonts w:hint="eastAsia"/>
      </w:rPr>
      <w:tab/>
      <w:t xml:space="preserve">                   </w:t>
    </w:r>
    <w:r>
      <w:rPr>
        <w:rFonts w:hint="eastAsia"/>
      </w:rPr>
      <w:tab/>
    </w:r>
    <w:r>
      <w:t xml:space="preserve">- </w:t>
    </w:r>
    <w:r>
      <w:fldChar w:fldCharType="begin"/>
    </w:r>
    <w:r>
      <w:instrText xml:space="preserve"> PAGE </w:instrText>
    </w:r>
    <w:r>
      <w:fldChar w:fldCharType="separate"/>
    </w:r>
    <w:r w:rsidR="006A1985">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0B90C" w14:textId="77777777" w:rsidR="002F2304" w:rsidRDefault="002F2304">
      <w:pPr>
        <w:spacing w:line="240" w:lineRule="auto"/>
      </w:pPr>
      <w:r>
        <w:separator/>
      </w:r>
    </w:p>
  </w:footnote>
  <w:footnote w:type="continuationSeparator" w:id="0">
    <w:p w14:paraId="7229CA2B" w14:textId="77777777" w:rsidR="002F2304" w:rsidRDefault="002F230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7C142" w14:textId="77777777" w:rsidR="002F2304" w:rsidRDefault="002F2304">
    <w:pPr>
      <w:pStyle w:val="a7"/>
      <w:pBdr>
        <w:bottom w:val="none" w:sz="0" w:space="0" w:color="auto"/>
      </w:pBd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289A1" w14:textId="77777777" w:rsidR="002F2304" w:rsidRDefault="002F230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007F7"/>
    <w:multiLevelType w:val="multilevel"/>
    <w:tmpl w:val="17A007F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3E5B72AD"/>
    <w:multiLevelType w:val="multilevel"/>
    <w:tmpl w:val="3E5B72AD"/>
    <w:lvl w:ilvl="0">
      <w:start w:val="1"/>
      <w:numFmt w:val="decimal"/>
      <w:pStyle w:val="1"/>
      <w:isLgl/>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tentative="1">
      <w:start w:val="1"/>
      <w:numFmt w:val="decimal"/>
      <w:pStyle w:val="5"/>
      <w:isLgl/>
      <w:suff w:val="space"/>
      <w:lvlText w:val="%1.%2.%3.%4.%5."/>
      <w:lvlJc w:val="left"/>
      <w:pPr>
        <w:ind w:left="0" w:firstLine="0"/>
      </w:pPr>
      <w:rPr>
        <w:rFonts w:hint="eastAsia"/>
      </w:rPr>
    </w:lvl>
    <w:lvl w:ilvl="5" w:tentative="1">
      <w:start w:val="1"/>
      <w:numFmt w:val="decimal"/>
      <w:pStyle w:val="6"/>
      <w:isLgl/>
      <w:suff w:val="space"/>
      <w:lvlText w:val="%1.%2.%3.%4.%5.%6."/>
      <w:lvlJc w:val="left"/>
      <w:pPr>
        <w:ind w:left="0" w:firstLine="0"/>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2">
    <w:nsid w:val="41D2452D"/>
    <w:multiLevelType w:val="multilevel"/>
    <w:tmpl w:val="41D2452D"/>
    <w:lvl w:ilvl="0">
      <w:start w:val="1"/>
      <w:numFmt w:val="bullet"/>
      <w:lvlText w:val=""/>
      <w:lvlJc w:val="left"/>
      <w:pPr>
        <w:ind w:left="902" w:hanging="420"/>
      </w:pPr>
      <w:rPr>
        <w:rFonts w:ascii="Wingdings" w:hAnsi="Wingdings" w:hint="default"/>
      </w:rPr>
    </w:lvl>
    <w:lvl w:ilvl="1" w:tentative="1">
      <w:start w:val="1"/>
      <w:numFmt w:val="bullet"/>
      <w:lvlText w:val=""/>
      <w:lvlJc w:val="left"/>
      <w:pPr>
        <w:ind w:left="1322" w:hanging="420"/>
      </w:pPr>
      <w:rPr>
        <w:rFonts w:ascii="Wingdings" w:hAnsi="Wingdings" w:hint="default"/>
      </w:rPr>
    </w:lvl>
    <w:lvl w:ilvl="2" w:tentative="1">
      <w:start w:val="1"/>
      <w:numFmt w:val="bullet"/>
      <w:lvlText w:val=""/>
      <w:lvlJc w:val="left"/>
      <w:pPr>
        <w:ind w:left="1742" w:hanging="420"/>
      </w:pPr>
      <w:rPr>
        <w:rFonts w:ascii="Wingdings" w:hAnsi="Wingdings" w:hint="default"/>
      </w:rPr>
    </w:lvl>
    <w:lvl w:ilvl="3" w:tentative="1">
      <w:start w:val="1"/>
      <w:numFmt w:val="bullet"/>
      <w:lvlText w:val=""/>
      <w:lvlJc w:val="left"/>
      <w:pPr>
        <w:ind w:left="2162" w:hanging="420"/>
      </w:pPr>
      <w:rPr>
        <w:rFonts w:ascii="Wingdings" w:hAnsi="Wingdings" w:hint="default"/>
      </w:rPr>
    </w:lvl>
    <w:lvl w:ilvl="4" w:tentative="1">
      <w:start w:val="1"/>
      <w:numFmt w:val="bullet"/>
      <w:lvlText w:val=""/>
      <w:lvlJc w:val="left"/>
      <w:pPr>
        <w:ind w:left="2582" w:hanging="420"/>
      </w:pPr>
      <w:rPr>
        <w:rFonts w:ascii="Wingdings" w:hAnsi="Wingdings" w:hint="default"/>
      </w:rPr>
    </w:lvl>
    <w:lvl w:ilvl="5" w:tentative="1">
      <w:start w:val="1"/>
      <w:numFmt w:val="bullet"/>
      <w:lvlText w:val=""/>
      <w:lvlJc w:val="left"/>
      <w:pPr>
        <w:ind w:left="3002" w:hanging="420"/>
      </w:pPr>
      <w:rPr>
        <w:rFonts w:ascii="Wingdings" w:hAnsi="Wingdings" w:hint="default"/>
      </w:rPr>
    </w:lvl>
    <w:lvl w:ilvl="6" w:tentative="1">
      <w:start w:val="1"/>
      <w:numFmt w:val="bullet"/>
      <w:lvlText w:val=""/>
      <w:lvlJc w:val="left"/>
      <w:pPr>
        <w:ind w:left="3422" w:hanging="420"/>
      </w:pPr>
      <w:rPr>
        <w:rFonts w:ascii="Wingdings" w:hAnsi="Wingdings" w:hint="default"/>
      </w:rPr>
    </w:lvl>
    <w:lvl w:ilvl="7" w:tentative="1">
      <w:start w:val="1"/>
      <w:numFmt w:val="bullet"/>
      <w:lvlText w:val=""/>
      <w:lvlJc w:val="left"/>
      <w:pPr>
        <w:ind w:left="3842" w:hanging="420"/>
      </w:pPr>
      <w:rPr>
        <w:rFonts w:ascii="Wingdings" w:hAnsi="Wingdings" w:hint="default"/>
      </w:rPr>
    </w:lvl>
    <w:lvl w:ilvl="8" w:tentative="1">
      <w:start w:val="1"/>
      <w:numFmt w:val="bullet"/>
      <w:lvlText w:val=""/>
      <w:lvlJc w:val="left"/>
      <w:pPr>
        <w:ind w:left="4262" w:hanging="420"/>
      </w:pPr>
      <w:rPr>
        <w:rFonts w:ascii="Wingdings" w:hAnsi="Wingdings" w:hint="default"/>
      </w:rPr>
    </w:lvl>
  </w:abstractNum>
  <w:abstractNum w:abstractNumId="3">
    <w:nsid w:val="796B5126"/>
    <w:multiLevelType w:val="multilevel"/>
    <w:tmpl w:val="796B5126"/>
    <w:lvl w:ilvl="0" w:tentative="1">
      <w:start w:val="1"/>
      <w:numFmt w:val="decimal"/>
      <w:pStyle w:val="a"/>
      <w:isLgl/>
      <w:lvlText w:val="图%1."/>
      <w:lvlJc w:val="left"/>
      <w:pPr>
        <w:tabs>
          <w:tab w:val="left" w:pos="0"/>
        </w:tabs>
        <w:ind w:left="0" w:firstLine="851"/>
      </w:pPr>
      <w:rPr>
        <w:rFonts w:hint="eastAsia"/>
      </w:rPr>
    </w:lvl>
    <w:lvl w:ilvl="1" w:tentative="1">
      <w:start w:val="1"/>
      <w:numFmt w:val="decimal"/>
      <w:lvlText w:val="%1.%2."/>
      <w:lvlJc w:val="left"/>
      <w:pPr>
        <w:tabs>
          <w:tab w:val="left" w:pos="1418"/>
        </w:tabs>
        <w:ind w:left="1418" w:hanging="567"/>
      </w:pPr>
      <w:rPr>
        <w:rFonts w:hint="eastAsia"/>
      </w:rPr>
    </w:lvl>
    <w:lvl w:ilvl="2" w:tentative="1">
      <w:start w:val="1"/>
      <w:numFmt w:val="decimal"/>
      <w:lvlText w:val="%1.%2.%3."/>
      <w:lvlJc w:val="left"/>
      <w:pPr>
        <w:tabs>
          <w:tab w:val="left" w:pos="1560"/>
        </w:tabs>
        <w:ind w:left="1560" w:hanging="709"/>
      </w:pPr>
      <w:rPr>
        <w:rFonts w:hint="eastAsia"/>
      </w:rPr>
    </w:lvl>
    <w:lvl w:ilvl="3" w:tentative="1">
      <w:start w:val="1"/>
      <w:numFmt w:val="decimal"/>
      <w:lvlText w:val="%1.%2.%3.%4."/>
      <w:lvlJc w:val="left"/>
      <w:pPr>
        <w:tabs>
          <w:tab w:val="left" w:pos="1702"/>
        </w:tabs>
        <w:ind w:left="1702" w:hanging="851"/>
      </w:pPr>
      <w:rPr>
        <w:rFonts w:hint="eastAsia"/>
      </w:rPr>
    </w:lvl>
    <w:lvl w:ilvl="4" w:tentative="1">
      <w:start w:val="1"/>
      <w:numFmt w:val="decimal"/>
      <w:lvlText w:val="%1.%2.%3.%4.%5."/>
      <w:lvlJc w:val="left"/>
      <w:pPr>
        <w:tabs>
          <w:tab w:val="left" w:pos="1843"/>
        </w:tabs>
        <w:ind w:left="1843" w:hanging="992"/>
      </w:pPr>
      <w:rPr>
        <w:rFonts w:hint="eastAsia"/>
      </w:rPr>
    </w:lvl>
    <w:lvl w:ilvl="5" w:tentative="1">
      <w:start w:val="1"/>
      <w:numFmt w:val="decimal"/>
      <w:lvlText w:val="%1.%2.%3.%4.%5.%6."/>
      <w:lvlJc w:val="left"/>
      <w:pPr>
        <w:tabs>
          <w:tab w:val="left" w:pos="1985"/>
        </w:tabs>
        <w:ind w:left="1985" w:hanging="1134"/>
      </w:pPr>
      <w:rPr>
        <w:rFonts w:hint="eastAsia"/>
      </w:rPr>
    </w:lvl>
    <w:lvl w:ilvl="6" w:tentative="1">
      <w:start w:val="1"/>
      <w:numFmt w:val="decimal"/>
      <w:lvlText w:val="%1.%2.%3.%4.%5.%6.%7."/>
      <w:lvlJc w:val="left"/>
      <w:pPr>
        <w:tabs>
          <w:tab w:val="left" w:pos="2127"/>
        </w:tabs>
        <w:ind w:left="2127" w:hanging="1276"/>
      </w:pPr>
      <w:rPr>
        <w:rFonts w:hint="eastAsia"/>
      </w:rPr>
    </w:lvl>
    <w:lvl w:ilvl="7" w:tentative="1">
      <w:start w:val="1"/>
      <w:numFmt w:val="decimal"/>
      <w:lvlText w:val="%1.%2.%3.%4.%5.%6.%7.%8."/>
      <w:lvlJc w:val="left"/>
      <w:pPr>
        <w:tabs>
          <w:tab w:val="left" w:pos="2269"/>
        </w:tabs>
        <w:ind w:left="2269" w:hanging="1418"/>
      </w:pPr>
      <w:rPr>
        <w:rFonts w:hint="eastAsia"/>
      </w:rPr>
    </w:lvl>
    <w:lvl w:ilvl="8" w:tentative="1">
      <w:start w:val="1"/>
      <w:numFmt w:val="decimal"/>
      <w:lvlText w:val="%1.%2.%3.%4.%5.%6.%7.%8.%9."/>
      <w:lvlJc w:val="left"/>
      <w:pPr>
        <w:tabs>
          <w:tab w:val="left" w:pos="2410"/>
        </w:tabs>
        <w:ind w:left="2410" w:hanging="1559"/>
      </w:pPr>
      <w:rPr>
        <w:rFonts w:hint="eastAsi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420"/>
  <w:drawingGridHorizontalSpacing w:val="14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4DA5"/>
    <w:rsid w:val="002F2304"/>
    <w:rsid w:val="00504DA5"/>
    <w:rsid w:val="006108F5"/>
    <w:rsid w:val="006A1985"/>
    <w:rsid w:val="00DA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36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utoSpaceDE w:val="0"/>
      <w:adjustRightInd w:val="0"/>
      <w:snapToGrid w:val="0"/>
      <w:spacing w:line="360" w:lineRule="auto"/>
      <w:ind w:firstLine="482"/>
      <w:jc w:val="both"/>
    </w:pPr>
    <w:rPr>
      <w:rFonts w:ascii="宋体" w:hAnsi="宋体" w:cs="宋体"/>
      <w:snapToGrid w:val="0"/>
      <w:sz w:val="24"/>
      <w:szCs w:val="24"/>
    </w:rPr>
  </w:style>
  <w:style w:type="paragraph" w:styleId="1">
    <w:name w:val="heading 1"/>
    <w:next w:val="a0"/>
    <w:qFormat/>
    <w:pPr>
      <w:keepNext/>
      <w:keepLines/>
      <w:numPr>
        <w:numId w:val="1"/>
      </w:numPr>
      <w:autoSpaceDE w:val="0"/>
      <w:autoSpaceDN w:val="0"/>
      <w:adjustRightInd w:val="0"/>
      <w:snapToGrid w:val="0"/>
      <w:spacing w:beforeLines="100" w:afterLines="100" w:line="360" w:lineRule="auto"/>
      <w:outlineLvl w:val="0"/>
    </w:pPr>
    <w:rPr>
      <w:rFonts w:eastAsia="黑体" w:cs="宋体"/>
      <w:b/>
      <w:snapToGrid w:val="0"/>
      <w:color w:val="000000"/>
      <w:sz w:val="36"/>
      <w:szCs w:val="36"/>
    </w:rPr>
  </w:style>
  <w:style w:type="paragraph" w:styleId="2">
    <w:name w:val="heading 2"/>
    <w:next w:val="a0"/>
    <w:qFormat/>
    <w:pPr>
      <w:keepNext/>
      <w:keepLines/>
      <w:numPr>
        <w:ilvl w:val="1"/>
        <w:numId w:val="1"/>
      </w:numPr>
      <w:autoSpaceDE w:val="0"/>
      <w:autoSpaceDN w:val="0"/>
      <w:adjustRightInd w:val="0"/>
      <w:snapToGrid w:val="0"/>
      <w:spacing w:beforeLines="50" w:afterLines="50" w:line="360" w:lineRule="auto"/>
      <w:outlineLvl w:val="1"/>
    </w:pPr>
    <w:rPr>
      <w:rFonts w:ascii="Times" w:eastAsia="黑体" w:hAnsi="Times" w:cs="宋体"/>
      <w:b/>
      <w:snapToGrid w:val="0"/>
      <w:color w:val="000000"/>
      <w:sz w:val="32"/>
      <w:szCs w:val="32"/>
    </w:rPr>
  </w:style>
  <w:style w:type="paragraph" w:styleId="3">
    <w:name w:val="heading 3"/>
    <w:next w:val="a0"/>
    <w:link w:val="30"/>
    <w:qFormat/>
    <w:pPr>
      <w:keepNext/>
      <w:keepLines/>
      <w:numPr>
        <w:ilvl w:val="2"/>
        <w:numId w:val="1"/>
      </w:numPr>
      <w:adjustRightInd w:val="0"/>
      <w:snapToGrid w:val="0"/>
      <w:spacing w:beforeLines="50" w:line="360" w:lineRule="auto"/>
      <w:outlineLvl w:val="2"/>
    </w:pPr>
    <w:rPr>
      <w:rFonts w:eastAsia="黑体" w:cs="宋体"/>
      <w:b/>
      <w:snapToGrid w:val="0"/>
      <w:sz w:val="28"/>
      <w:szCs w:val="28"/>
    </w:rPr>
  </w:style>
  <w:style w:type="paragraph" w:styleId="4">
    <w:name w:val="heading 4"/>
    <w:next w:val="a0"/>
    <w:qFormat/>
    <w:pPr>
      <w:keepNext/>
      <w:keepLines/>
      <w:numPr>
        <w:ilvl w:val="3"/>
        <w:numId w:val="1"/>
      </w:numPr>
      <w:autoSpaceDE w:val="0"/>
      <w:autoSpaceDN w:val="0"/>
      <w:adjustRightInd w:val="0"/>
      <w:snapToGrid w:val="0"/>
      <w:spacing w:beforeLines="50" w:line="360" w:lineRule="auto"/>
      <w:outlineLvl w:val="3"/>
    </w:pPr>
    <w:rPr>
      <w:rFonts w:cs="宋体"/>
      <w:b/>
      <w:snapToGrid w:val="0"/>
      <w:color w:val="000000"/>
      <w:sz w:val="24"/>
      <w:szCs w:val="24"/>
    </w:rPr>
  </w:style>
  <w:style w:type="paragraph" w:styleId="5">
    <w:name w:val="heading 5"/>
    <w:next w:val="a0"/>
    <w:qFormat/>
    <w:pPr>
      <w:keepNext/>
      <w:keepLines/>
      <w:numPr>
        <w:ilvl w:val="4"/>
        <w:numId w:val="1"/>
      </w:numPr>
      <w:adjustRightInd w:val="0"/>
      <w:snapToGrid w:val="0"/>
      <w:spacing w:beforeLines="50" w:line="360" w:lineRule="auto"/>
      <w:outlineLvl w:val="4"/>
    </w:pPr>
    <w:rPr>
      <w:rFonts w:cs="宋体"/>
      <w:b/>
      <w:snapToGrid w:val="0"/>
      <w:sz w:val="24"/>
      <w:szCs w:val="24"/>
    </w:rPr>
  </w:style>
  <w:style w:type="paragraph" w:styleId="6">
    <w:name w:val="heading 6"/>
    <w:next w:val="a0"/>
    <w:qFormat/>
    <w:pPr>
      <w:keepNext/>
      <w:keepLines/>
      <w:numPr>
        <w:ilvl w:val="5"/>
        <w:numId w:val="1"/>
      </w:numPr>
      <w:adjustRightInd w:val="0"/>
      <w:snapToGrid w:val="0"/>
      <w:spacing w:beforeLines="50" w:line="360" w:lineRule="auto"/>
      <w:outlineLvl w:val="5"/>
    </w:pPr>
    <w:rPr>
      <w:rFonts w:cs="宋体"/>
      <w:b/>
      <w:snapToGrid w:val="0"/>
      <w:sz w:val="24"/>
      <w:szCs w:val="24"/>
    </w:rPr>
  </w:style>
  <w:style w:type="paragraph" w:styleId="7">
    <w:name w:val="heading 7"/>
    <w:next w:val="a0"/>
    <w:qFormat/>
    <w:pPr>
      <w:keepNext/>
      <w:keepLines/>
      <w:adjustRightInd w:val="0"/>
      <w:snapToGrid w:val="0"/>
      <w:spacing w:beforeLines="50" w:line="360" w:lineRule="auto"/>
      <w:ind w:left="482"/>
      <w:outlineLvl w:val="6"/>
    </w:pPr>
    <w:rPr>
      <w:rFonts w:cs="宋体"/>
      <w:b/>
      <w:snapToGrid w:val="0"/>
      <w:sz w:val="24"/>
      <w:szCs w:val="24"/>
    </w:rPr>
  </w:style>
  <w:style w:type="paragraph" w:styleId="8">
    <w:name w:val="heading 8"/>
    <w:basedOn w:val="7"/>
    <w:next w:val="a0"/>
    <w:qFormat/>
    <w:pPr>
      <w:ind w:left="964"/>
      <w:outlineLvl w:val="7"/>
    </w:pPr>
    <w:rPr>
      <w:rFonts w:ascii="Arial" w:hAnsi="Arial"/>
    </w:rPr>
  </w:style>
  <w:style w:type="paragraph" w:styleId="9">
    <w:name w:val="heading 9"/>
    <w:basedOn w:val="8"/>
    <w:next w:val="a0"/>
    <w:qFormat/>
    <w:pPr>
      <w:ind w:left="1446"/>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70">
    <w:name w:val="toc 7"/>
    <w:basedOn w:val="a0"/>
    <w:next w:val="a0"/>
    <w:uiPriority w:val="39"/>
    <w:pPr>
      <w:ind w:leftChars="1200" w:left="2520"/>
    </w:pPr>
  </w:style>
  <w:style w:type="paragraph" w:styleId="80">
    <w:name w:val="index 8"/>
    <w:basedOn w:val="a0"/>
    <w:next w:val="a0"/>
    <w:semiHidden/>
    <w:pPr>
      <w:ind w:leftChars="1400" w:left="1400"/>
    </w:pPr>
  </w:style>
  <w:style w:type="paragraph" w:styleId="50">
    <w:name w:val="index 5"/>
    <w:basedOn w:val="a0"/>
    <w:next w:val="a0"/>
    <w:semiHidden/>
    <w:pPr>
      <w:ind w:leftChars="800" w:left="800"/>
    </w:pPr>
  </w:style>
  <w:style w:type="paragraph" w:styleId="a4">
    <w:name w:val="Document Map"/>
    <w:basedOn w:val="a0"/>
    <w:semiHidden/>
    <w:pPr>
      <w:shd w:val="clear" w:color="auto" w:fill="000080"/>
    </w:pPr>
  </w:style>
  <w:style w:type="paragraph" w:styleId="60">
    <w:name w:val="index 6"/>
    <w:basedOn w:val="a0"/>
    <w:next w:val="a0"/>
    <w:semiHidden/>
    <w:pPr>
      <w:ind w:leftChars="1000" w:left="1000"/>
    </w:pPr>
  </w:style>
  <w:style w:type="paragraph" w:styleId="40">
    <w:name w:val="index 4"/>
    <w:basedOn w:val="a0"/>
    <w:next w:val="a0"/>
    <w:semiHidden/>
    <w:pPr>
      <w:ind w:leftChars="600" w:left="600"/>
    </w:pPr>
  </w:style>
  <w:style w:type="paragraph" w:styleId="51">
    <w:name w:val="toc 5"/>
    <w:basedOn w:val="a0"/>
    <w:next w:val="a0"/>
    <w:uiPriority w:val="39"/>
    <w:pPr>
      <w:ind w:leftChars="800" w:left="1680"/>
    </w:pPr>
  </w:style>
  <w:style w:type="paragraph" w:styleId="31">
    <w:name w:val="toc 3"/>
    <w:basedOn w:val="a0"/>
    <w:next w:val="a0"/>
    <w:uiPriority w:val="39"/>
    <w:pPr>
      <w:spacing w:line="240" w:lineRule="auto"/>
      <w:ind w:left="902" w:hanging="482"/>
      <w:jc w:val="left"/>
    </w:pPr>
    <w:rPr>
      <w:rFonts w:ascii="Times" w:hAnsi="Times"/>
      <w:sz w:val="20"/>
    </w:rPr>
  </w:style>
  <w:style w:type="paragraph" w:styleId="81">
    <w:name w:val="toc 8"/>
    <w:basedOn w:val="a0"/>
    <w:next w:val="a0"/>
    <w:uiPriority w:val="39"/>
    <w:pPr>
      <w:ind w:leftChars="1400" w:left="2940"/>
    </w:pPr>
  </w:style>
  <w:style w:type="paragraph" w:styleId="32">
    <w:name w:val="index 3"/>
    <w:basedOn w:val="a0"/>
    <w:next w:val="a0"/>
    <w:semiHidden/>
    <w:pPr>
      <w:ind w:leftChars="400" w:left="400"/>
    </w:pPr>
  </w:style>
  <w:style w:type="paragraph" w:styleId="a5">
    <w:name w:val="Balloon Text"/>
    <w:basedOn w:val="a0"/>
    <w:semiHidden/>
    <w:rPr>
      <w:sz w:val="18"/>
      <w:szCs w:val="18"/>
    </w:rPr>
  </w:style>
  <w:style w:type="paragraph" w:styleId="a6">
    <w:name w:val="footer"/>
    <w:pPr>
      <w:pBdr>
        <w:top w:val="single" w:sz="4" w:space="1" w:color="auto"/>
      </w:pBdr>
      <w:adjustRightInd w:val="0"/>
      <w:snapToGrid w:val="0"/>
      <w:jc w:val="center"/>
    </w:pPr>
    <w:rPr>
      <w:snapToGrid w:val="0"/>
      <w:sz w:val="18"/>
      <w:szCs w:val="18"/>
    </w:rPr>
  </w:style>
  <w:style w:type="paragraph" w:styleId="a7">
    <w:name w:val="header"/>
    <w:pPr>
      <w:pBdr>
        <w:bottom w:val="single" w:sz="6" w:space="1" w:color="auto"/>
      </w:pBdr>
      <w:adjustRightInd w:val="0"/>
      <w:snapToGrid w:val="0"/>
      <w:jc w:val="center"/>
    </w:pPr>
    <w:rPr>
      <w:rFonts w:cs="宋体"/>
      <w:snapToGrid w:val="0"/>
      <w:sz w:val="21"/>
      <w:szCs w:val="21"/>
    </w:rPr>
  </w:style>
  <w:style w:type="paragraph" w:styleId="10">
    <w:name w:val="toc 1"/>
    <w:next w:val="a0"/>
    <w:uiPriority w:val="39"/>
    <w:pPr>
      <w:adjustRightInd w:val="0"/>
      <w:snapToGrid w:val="0"/>
      <w:spacing w:before="120" w:after="120"/>
    </w:pPr>
    <w:rPr>
      <w:rFonts w:ascii="Times" w:hAnsi="Times"/>
      <w:b/>
      <w:caps/>
      <w:snapToGrid w:val="0"/>
    </w:rPr>
  </w:style>
  <w:style w:type="paragraph" w:styleId="41">
    <w:name w:val="toc 4"/>
    <w:basedOn w:val="a0"/>
    <w:next w:val="a0"/>
    <w:uiPriority w:val="39"/>
    <w:pPr>
      <w:ind w:leftChars="600" w:left="1260"/>
    </w:pPr>
  </w:style>
  <w:style w:type="paragraph" w:styleId="61">
    <w:name w:val="toc 6"/>
    <w:basedOn w:val="a0"/>
    <w:next w:val="a0"/>
    <w:uiPriority w:val="39"/>
    <w:pPr>
      <w:ind w:leftChars="1000" w:left="2100"/>
    </w:pPr>
  </w:style>
  <w:style w:type="paragraph" w:styleId="71">
    <w:name w:val="index 7"/>
    <w:basedOn w:val="a0"/>
    <w:next w:val="a0"/>
    <w:semiHidden/>
    <w:pPr>
      <w:ind w:leftChars="1200" w:left="1200"/>
    </w:pPr>
  </w:style>
  <w:style w:type="paragraph" w:styleId="90">
    <w:name w:val="index 9"/>
    <w:basedOn w:val="a0"/>
    <w:next w:val="a0"/>
    <w:semiHidden/>
    <w:pPr>
      <w:ind w:leftChars="1600" w:left="1600"/>
    </w:pPr>
  </w:style>
  <w:style w:type="paragraph" w:styleId="a8">
    <w:name w:val="table of figures"/>
    <w:basedOn w:val="a0"/>
    <w:next w:val="a0"/>
    <w:semiHidden/>
    <w:pPr>
      <w:ind w:leftChars="200" w:left="200" w:hangingChars="200" w:hanging="200"/>
    </w:pPr>
    <w:rPr>
      <w:sz w:val="21"/>
    </w:rPr>
  </w:style>
  <w:style w:type="paragraph" w:styleId="20">
    <w:name w:val="toc 2"/>
    <w:basedOn w:val="a0"/>
    <w:next w:val="a0"/>
    <w:uiPriority w:val="39"/>
    <w:pPr>
      <w:spacing w:before="60" w:after="60" w:line="240" w:lineRule="auto"/>
      <w:ind w:left="692" w:hanging="482"/>
      <w:jc w:val="left"/>
    </w:pPr>
    <w:rPr>
      <w:rFonts w:ascii="Times" w:hAnsi="Times"/>
      <w:smallCaps/>
      <w:sz w:val="20"/>
    </w:rPr>
  </w:style>
  <w:style w:type="paragraph" w:styleId="91">
    <w:name w:val="toc 9"/>
    <w:basedOn w:val="a0"/>
    <w:next w:val="a0"/>
    <w:uiPriority w:val="39"/>
    <w:pPr>
      <w:ind w:leftChars="1600" w:left="3360"/>
    </w:pPr>
  </w:style>
  <w:style w:type="paragraph" w:styleId="a9">
    <w:name w:val="Normal (Web)"/>
    <w:basedOn w:val="a0"/>
    <w:uiPriority w:val="99"/>
    <w:qFormat/>
    <w:pPr>
      <w:widowControl/>
      <w:adjustRightInd/>
      <w:snapToGrid/>
      <w:spacing w:before="100" w:beforeAutospacing="1" w:after="100" w:afterAutospacing="1" w:line="240" w:lineRule="auto"/>
      <w:ind w:firstLine="0"/>
      <w:jc w:val="left"/>
    </w:pPr>
  </w:style>
  <w:style w:type="paragraph" w:styleId="11">
    <w:name w:val="index 1"/>
    <w:basedOn w:val="a0"/>
    <w:next w:val="a0"/>
    <w:semiHidden/>
  </w:style>
  <w:style w:type="paragraph" w:styleId="21">
    <w:name w:val="index 2"/>
    <w:basedOn w:val="a0"/>
    <w:next w:val="a0"/>
    <w:semiHidden/>
    <w:pPr>
      <w:ind w:leftChars="200" w:left="200"/>
    </w:pPr>
  </w:style>
  <w:style w:type="paragraph" w:styleId="aa">
    <w:name w:val="Title"/>
    <w:next w:val="a0"/>
    <w:qFormat/>
    <w:pPr>
      <w:adjustRightInd w:val="0"/>
      <w:snapToGrid w:val="0"/>
      <w:spacing w:beforeLines="100" w:afterLines="100" w:line="360" w:lineRule="auto"/>
      <w:jc w:val="center"/>
      <w:outlineLvl w:val="0"/>
    </w:pPr>
    <w:rPr>
      <w:rFonts w:eastAsia="黑体" w:cs="Arial"/>
      <w:b/>
      <w:bCs/>
      <w:snapToGrid w:val="0"/>
      <w:spacing w:val="20"/>
      <w:sz w:val="36"/>
      <w:szCs w:val="36"/>
    </w:rPr>
  </w:style>
  <w:style w:type="character" w:styleId="ab">
    <w:name w:val="Strong"/>
    <w:basedOn w:val="a1"/>
    <w:qFormat/>
    <w:rPr>
      <w:b/>
      <w:bCs/>
    </w:rPr>
  </w:style>
  <w:style w:type="character" w:styleId="ac">
    <w:name w:val="Emphasis"/>
    <w:basedOn w:val="a1"/>
    <w:qFormat/>
    <w:rPr>
      <w:i/>
      <w:iCs/>
    </w:rPr>
  </w:style>
  <w:style w:type="character" w:styleId="ad">
    <w:name w:val="Hyperlink"/>
    <w:uiPriority w:val="99"/>
    <w:rPr>
      <w:color w:val="0000FF"/>
      <w:u w:val="single"/>
    </w:rPr>
  </w:style>
  <w:style w:type="paragraph" w:customStyle="1" w:styleId="a">
    <w:name w:val="图"/>
    <w:next w:val="a0"/>
    <w:pPr>
      <w:numPr>
        <w:numId w:val="2"/>
      </w:numPr>
      <w:ind w:firstLine="0"/>
      <w:jc w:val="center"/>
    </w:pPr>
    <w:rPr>
      <w:rFonts w:ascii="黑体" w:eastAsia="黑体" w:hAnsi="宋体" w:cs="宋体"/>
      <w:b/>
      <w:snapToGrid w:val="0"/>
      <w:color w:val="000000"/>
      <w:sz w:val="21"/>
      <w:szCs w:val="21"/>
    </w:rPr>
  </w:style>
  <w:style w:type="paragraph" w:customStyle="1" w:styleId="ae">
    <w:name w:val="封面副标题"/>
    <w:pPr>
      <w:adjustRightInd w:val="0"/>
      <w:snapToGrid w:val="0"/>
      <w:spacing w:before="400" w:after="400"/>
      <w:jc w:val="center"/>
    </w:pPr>
    <w:rPr>
      <w:rFonts w:eastAsia="黑体" w:cs="宋体"/>
      <w:b/>
      <w:snapToGrid w:val="0"/>
      <w:spacing w:val="20"/>
      <w:sz w:val="52"/>
      <w:szCs w:val="52"/>
    </w:rPr>
  </w:style>
  <w:style w:type="paragraph" w:customStyle="1" w:styleId="af">
    <w:name w:val="封面主标题"/>
    <w:next w:val="ae"/>
    <w:pPr>
      <w:adjustRightInd w:val="0"/>
      <w:snapToGrid w:val="0"/>
      <w:spacing w:before="2400" w:after="400"/>
      <w:jc w:val="center"/>
    </w:pPr>
    <w:rPr>
      <w:rFonts w:eastAsia="黑体" w:cs="宋体"/>
      <w:b/>
      <w:snapToGrid w:val="0"/>
      <w:spacing w:val="20"/>
      <w:sz w:val="72"/>
      <w:szCs w:val="72"/>
    </w:rPr>
  </w:style>
  <w:style w:type="paragraph" w:customStyle="1" w:styleId="af0">
    <w:name w:val="封面落款"/>
    <w:pPr>
      <w:adjustRightInd w:val="0"/>
      <w:snapToGrid w:val="0"/>
      <w:spacing w:line="360" w:lineRule="auto"/>
      <w:jc w:val="center"/>
    </w:pPr>
    <w:rPr>
      <w:rFonts w:eastAsia="楷体_GB2312"/>
      <w:b/>
      <w:snapToGrid w:val="0"/>
      <w:color w:val="000000"/>
      <w:spacing w:val="60"/>
      <w:sz w:val="30"/>
      <w:szCs w:val="30"/>
    </w:rPr>
  </w:style>
  <w:style w:type="paragraph" w:customStyle="1" w:styleId="af1">
    <w:name w:val="表格"/>
    <w:pPr>
      <w:adjustRightInd w:val="0"/>
      <w:snapToGrid w:val="0"/>
      <w:jc w:val="both"/>
    </w:pPr>
    <w:rPr>
      <w:rFonts w:ascii="Arial" w:hAnsi="Arial"/>
      <w:snapToGrid w:val="0"/>
      <w:sz w:val="18"/>
      <w:szCs w:val="18"/>
    </w:rPr>
  </w:style>
  <w:style w:type="paragraph" w:customStyle="1" w:styleId="af2">
    <w:name w:val="说明"/>
    <w:pPr>
      <w:adjustRightInd w:val="0"/>
      <w:snapToGrid w:val="0"/>
      <w:spacing w:beforeLines="50" w:line="360" w:lineRule="auto"/>
      <w:ind w:left="300" w:hangingChars="300" w:hanging="300"/>
    </w:pPr>
    <w:rPr>
      <w:rFonts w:cs="宋体"/>
      <w:b/>
      <w:snapToGrid w:val="0"/>
      <w:sz w:val="24"/>
      <w:szCs w:val="24"/>
    </w:rPr>
  </w:style>
  <w:style w:type="paragraph" w:customStyle="1" w:styleId="af3">
    <w:name w:val="封面项目名称"/>
    <w:next w:val="a0"/>
    <w:pPr>
      <w:adjustRightInd w:val="0"/>
      <w:snapToGrid w:val="0"/>
      <w:spacing w:after="5200"/>
      <w:jc w:val="center"/>
    </w:pPr>
    <w:rPr>
      <w:rFonts w:eastAsia="黑体" w:cs="宋体"/>
      <w:b/>
      <w:snapToGrid w:val="0"/>
      <w:spacing w:val="20"/>
      <w:sz w:val="44"/>
      <w:szCs w:val="52"/>
    </w:rPr>
  </w:style>
  <w:style w:type="paragraph" w:customStyle="1" w:styleId="CharCharChar">
    <w:name w:val="Char Char Char"/>
    <w:basedOn w:val="a0"/>
    <w:pPr>
      <w:adjustRightInd/>
      <w:snapToGrid/>
      <w:spacing w:line="240" w:lineRule="auto"/>
      <w:ind w:firstLine="0"/>
    </w:pPr>
    <w:rPr>
      <w:rFonts w:ascii="Tahoma" w:hAnsi="Tahoma" w:cs="Times New Roman"/>
      <w:kern w:val="2"/>
      <w:szCs w:val="20"/>
    </w:rPr>
  </w:style>
  <w:style w:type="paragraph" w:customStyle="1" w:styleId="12">
    <w:name w:val="列出段落1"/>
    <w:basedOn w:val="a0"/>
    <w:uiPriority w:val="34"/>
    <w:qFormat/>
    <w:pPr>
      <w:ind w:firstLineChars="200" w:firstLine="420"/>
    </w:pPr>
  </w:style>
  <w:style w:type="paragraph" w:customStyle="1" w:styleId="af4">
    <w:name w:val="标书正文"/>
    <w:basedOn w:val="a0"/>
    <w:link w:val="Char"/>
    <w:qFormat/>
    <w:pPr>
      <w:adjustRightInd/>
      <w:ind w:firstLineChars="200" w:firstLine="200"/>
    </w:pPr>
    <w:rPr>
      <w:rFonts w:ascii="Times New Roman" w:hAnsi="Times New Roman" w:cs="Times New Roman"/>
      <w:kern w:val="2"/>
      <w:szCs w:val="20"/>
    </w:rPr>
  </w:style>
  <w:style w:type="paragraph" w:customStyle="1" w:styleId="CharChar1">
    <w:name w:val="Char Char1"/>
    <w:basedOn w:val="a0"/>
    <w:pPr>
      <w:widowControl/>
      <w:adjustRightInd/>
      <w:snapToGrid/>
      <w:spacing w:after="160" w:line="240" w:lineRule="exact"/>
      <w:ind w:firstLine="0"/>
      <w:jc w:val="left"/>
    </w:pPr>
    <w:rPr>
      <w:rFonts w:ascii="Verdana" w:hAnsi="Verdana" w:cs="Times New Roman"/>
      <w:sz w:val="20"/>
      <w:szCs w:val="20"/>
      <w:lang w:eastAsia="en-US"/>
    </w:rPr>
  </w:style>
  <w:style w:type="character" w:customStyle="1" w:styleId="Char">
    <w:name w:val="标书正文 Char"/>
    <w:link w:val="af4"/>
    <w:rPr>
      <w:kern w:val="2"/>
      <w:sz w:val="24"/>
    </w:rPr>
  </w:style>
  <w:style w:type="character" w:customStyle="1" w:styleId="30">
    <w:name w:val="标题 3字符"/>
    <w:basedOn w:val="a1"/>
    <w:link w:val="3"/>
    <w:rPr>
      <w:rFonts w:eastAsia="黑体" w:cs="宋体"/>
      <w:b/>
      <w:snapToGrid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oleObject" Target="embeddings/oleObject1.bin"/><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542</Words>
  <Characters>3092</Characters>
  <Application>Microsoft Macintosh Word</Application>
  <DocSecurity>0</DocSecurity>
  <Lines>25</Lines>
  <Paragraphs>7</Paragraphs>
  <ScaleCrop>false</ScaleCrop>
  <Company>sd</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dc:title>
  <cp:lastModifiedBy>bo lin</cp:lastModifiedBy>
  <cp:revision>3</cp:revision>
  <dcterms:created xsi:type="dcterms:W3CDTF">2013-12-23T12:51:00Z</dcterms:created>
  <dcterms:modified xsi:type="dcterms:W3CDTF">2014-08-17T12:12:00Z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